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5CA4F" w14:textId="77777777" w:rsidR="00424918" w:rsidRPr="00546E6B" w:rsidRDefault="00E16A0F">
      <w:pPr>
        <w:rPr>
          <w:b/>
          <w:bCs/>
          <w:sz w:val="28"/>
          <w:szCs w:val="28"/>
        </w:rPr>
      </w:pPr>
      <w:r>
        <w:rPr>
          <w:b/>
          <w:bCs/>
          <w:sz w:val="28"/>
          <w:szCs w:val="28"/>
        </w:rPr>
        <w:t>VB and VC approval process</w:t>
      </w:r>
      <w:r w:rsidR="001631EA" w:rsidRPr="00546E6B">
        <w:rPr>
          <w:b/>
          <w:bCs/>
          <w:sz w:val="28"/>
          <w:szCs w:val="28"/>
        </w:rPr>
        <w:t>:</w:t>
      </w:r>
    </w:p>
    <w:p w14:paraId="264F1503" w14:textId="09C759A2" w:rsidR="004971AF" w:rsidRPr="004971AF" w:rsidRDefault="004971AF" w:rsidP="00F73CE8">
      <w:r>
        <w:t>// SB: Dev</w:t>
      </w:r>
      <w:ins w:id="0" w:author="Keren Hershcu" w:date="2020-07-02T16:28:00Z">
        <w:r w:rsidR="00F73CE8">
          <w:t>/QA</w:t>
        </w:r>
      </w:ins>
      <w:r>
        <w:t xml:space="preserve"> (</w:t>
      </w:r>
      <w:del w:id="1" w:author="Keren Hershcu" w:date="2020-07-02T16:28:00Z">
        <w:r w:rsidDel="00F73CE8">
          <w:delText>Nov</w:delText>
        </w:r>
      </w:del>
      <w:ins w:id="2" w:author="Keren Hershcu" w:date="2020-07-02T16:28:00Z">
        <w:r w:rsidR="00F73CE8">
          <w:t>Apr</w:t>
        </w:r>
      </w:ins>
      <w:r>
        <w:t>-20</w:t>
      </w:r>
      <w:del w:id="3" w:author="Keren Hershcu" w:date="2020-07-02T16:29:00Z">
        <w:r w:rsidDel="00F73CE8">
          <w:delText>19</w:delText>
        </w:r>
      </w:del>
      <w:ins w:id="4" w:author="Keren Hershcu" w:date="2020-07-02T16:29:00Z">
        <w:r w:rsidR="00F73CE8">
          <w:t>20</w:t>
        </w:r>
      </w:ins>
      <w:r>
        <w:t>) //</w:t>
      </w:r>
      <w:bookmarkStart w:id="5" w:name="_GoBack"/>
      <w:bookmarkEnd w:id="5"/>
    </w:p>
    <w:p w14:paraId="15767FEF" w14:textId="77777777" w:rsidR="00893733" w:rsidRDefault="00893733" w:rsidP="00893733">
      <w:pPr>
        <w:rPr>
          <w:u w:val="single"/>
        </w:rPr>
      </w:pPr>
    </w:p>
    <w:p w14:paraId="42E5E589" w14:textId="4942745A" w:rsidR="004971AF" w:rsidRDefault="00893733" w:rsidP="00893733">
      <w:pPr>
        <w:rPr>
          <w:u w:val="single"/>
        </w:rPr>
      </w:pPr>
      <w:r w:rsidRPr="00893733">
        <w:rPr>
          <w:u w:val="single"/>
        </w:rPr>
        <w:t>Description of the current workflow:</w:t>
      </w:r>
    </w:p>
    <w:p w14:paraId="25DD4393" w14:textId="03F12A69" w:rsidR="00893733" w:rsidRDefault="00605597" w:rsidP="00893733">
      <w:pPr>
        <w:rPr>
          <w:ins w:id="6" w:author="Keren Hershcu" w:date="2020-07-02T16:20:00Z"/>
        </w:rPr>
      </w:pPr>
      <w:r w:rsidRPr="00605597">
        <w:t>Using the NetSuite workflow for vendor bills</w:t>
      </w:r>
      <w:r>
        <w:t>, currently each vendor bill is submitted for approval of the receiver and is not posted to GL till approved (Pending approval status).</w:t>
      </w:r>
    </w:p>
    <w:p w14:paraId="356608E2" w14:textId="6CA714F9" w:rsidR="00050272" w:rsidRPr="00050272" w:rsidRDefault="00050272" w:rsidP="00893733">
      <w:ins w:id="7" w:author="Keren Hershcu" w:date="2020-07-02T16:21:00Z">
        <w:r w:rsidRPr="00050272">
          <w:t xml:space="preserve">Workflow name: </w:t>
        </w:r>
        <w:r w:rsidRPr="00050272">
          <w:fldChar w:fldCharType="begin"/>
        </w:r>
        <w:r w:rsidRPr="00050272">
          <w:rPr>
            <w:rPrChange w:id="8" w:author="Keren Hershcu" w:date="2020-07-02T16:21:00Z">
              <w:rPr/>
            </w:rPrChange>
          </w:rPr>
          <w:instrText xml:space="preserve"> HYPERLINK "https://4678143-sb3.app.netsuite.com/app/common/workflow/setup/workflowmanager.nl?id=18" \t "_self" </w:instrText>
        </w:r>
        <w:r w:rsidRPr="00050272">
          <w:rPr>
            <w:rPrChange w:id="9" w:author="Keren Hershcu" w:date="2020-07-02T16:21:00Z">
              <w:rPr/>
            </w:rPrChange>
          </w:rPr>
          <w:fldChar w:fldCharType="separate"/>
        </w:r>
        <w:r w:rsidRPr="00050272">
          <w:rPr>
            <w:rStyle w:val="Hyperlink"/>
            <w:rFonts w:ascii="Arial" w:hAnsi="Arial" w:cs="Arial"/>
            <w:sz w:val="18"/>
            <w:szCs w:val="18"/>
            <w:u w:val="none"/>
            <w:rPrChange w:id="10" w:author="Keren Hershcu" w:date="2020-07-02T16:21:00Z">
              <w:rPr>
                <w:rStyle w:val="Hyperlink"/>
                <w:rFonts w:ascii="Arial" w:hAnsi="Arial" w:cs="Arial"/>
                <w:sz w:val="18"/>
                <w:szCs w:val="18"/>
              </w:rPr>
            </w:rPrChange>
          </w:rPr>
          <w:t>CBR-NC PBA Vendor Bill Approval by Email</w:t>
        </w:r>
        <w:r w:rsidRPr="00050272">
          <w:fldChar w:fldCharType="end"/>
        </w:r>
      </w:ins>
    </w:p>
    <w:p w14:paraId="55F4B511" w14:textId="59DFA2C7" w:rsidR="00605597" w:rsidRDefault="00605597" w:rsidP="00893733">
      <w:r>
        <w:t xml:space="preserve">After receiver approval the bill status is changed to OPEN, unless the bill amount has exceeded the tolerance allowed between bill and PO. In that case the bill is still pending approval and will be sent to </w:t>
      </w:r>
      <w:r w:rsidR="00710B22">
        <w:t xml:space="preserve">tolerance approver </w:t>
      </w:r>
      <w:r>
        <w:t xml:space="preserve">for approval. </w:t>
      </w:r>
      <w:r w:rsidR="00710B22">
        <w:t>Only after approval from tolerance approver the bill will be OPEN.</w:t>
      </w:r>
    </w:p>
    <w:p w14:paraId="376D7970" w14:textId="48711941" w:rsidR="00605597" w:rsidRDefault="00605597" w:rsidP="00893733">
      <w:r>
        <w:t>On the subsidiary form we have the following custom fields for that matter:</w:t>
      </w:r>
    </w:p>
    <w:p w14:paraId="6265662E" w14:textId="77777777" w:rsidR="00605597" w:rsidRDefault="00F73CE8" w:rsidP="00605597">
      <w:pPr>
        <w:spacing w:after="0" w:line="240" w:lineRule="auto"/>
      </w:pPr>
      <w:hyperlink r:id="rId8" w:tooltip="What's this?" w:history="1">
        <w:r w:rsidR="00605597" w:rsidRPr="00605597">
          <w:t>TOLERANCE APPROVER</w:t>
        </w:r>
      </w:hyperlink>
    </w:p>
    <w:p w14:paraId="0D2E8616" w14:textId="214B576B" w:rsidR="00605597" w:rsidRPr="00452B6D" w:rsidRDefault="00F73CE8" w:rsidP="00605597">
      <w:pPr>
        <w:spacing w:after="0" w:line="240" w:lineRule="auto"/>
      </w:pPr>
      <w:hyperlink r:id="rId9" w:tooltip="What's this?" w:history="1">
        <w:r w:rsidR="00605597" w:rsidRPr="00605597">
          <w:t>VENDOR BILL TOLERANCE(PERCENT)</w:t>
        </w:r>
      </w:hyperlink>
      <w:r w:rsidR="00605597" w:rsidRPr="00605597">
        <w:br/>
      </w:r>
      <w:hyperlink r:id="rId10" w:tooltip="What's this?" w:history="1">
        <w:r w:rsidR="00605597" w:rsidRPr="00605597">
          <w:t>VENDOR BILL TOLERANCE(AMOUNT)</w:t>
        </w:r>
      </w:hyperlink>
    </w:p>
    <w:p w14:paraId="360AD7B0" w14:textId="2B7F70F2" w:rsidR="00893733" w:rsidRPr="00452B6D" w:rsidRDefault="00893733" w:rsidP="00893733"/>
    <w:p w14:paraId="531CAB19" w14:textId="37468E6C" w:rsidR="00452B6D" w:rsidRDefault="00452B6D" w:rsidP="00893733">
      <w:pPr>
        <w:rPr>
          <w:ins w:id="11" w:author="Keren Hershcu" w:date="2020-07-02T16:27:00Z"/>
        </w:rPr>
      </w:pPr>
      <w:r w:rsidRPr="00452B6D">
        <w:t>Bill approval by receiver and tolerance approver</w:t>
      </w:r>
      <w:r>
        <w:t xml:space="preserve"> is done on the mail.</w:t>
      </w:r>
    </w:p>
    <w:p w14:paraId="52AE564A" w14:textId="2A0DEEDB" w:rsidR="00050272" w:rsidRDefault="00050272" w:rsidP="00893733">
      <w:pPr>
        <w:rPr>
          <w:ins w:id="12" w:author="Keren Hershcu" w:date="2020-07-02T16:27:00Z"/>
        </w:rPr>
      </w:pPr>
      <w:ins w:id="13" w:author="Keren Hershcu" w:date="2020-07-02T16:27:00Z">
        <w:r>
          <w:t>Email templates were defined (and can be used):</w:t>
        </w:r>
      </w:ins>
    </w:p>
    <w:p w14:paraId="739113D5" w14:textId="4BBDCE7D" w:rsidR="00050272" w:rsidRDefault="00050272" w:rsidP="00893733">
      <w:pPr>
        <w:rPr>
          <w:ins w:id="14" w:author="Keren Hershcu" w:date="2020-07-02T16:27:00Z"/>
        </w:rPr>
      </w:pPr>
      <w:ins w:id="15" w:author="Keren Hershcu" w:date="2020-07-02T16:27:00Z">
        <w:r>
          <w:fldChar w:fldCharType="begin"/>
        </w:r>
        <w:r>
          <w:instrText xml:space="preserve"> HYPERLINK "https://4678143-sb3.app.netsuite.com/app/crm/common/merge/emailtemplate.nl?id=4" \t "_self" </w:instrText>
        </w:r>
        <w:r>
          <w:fldChar w:fldCharType="separate"/>
        </w:r>
        <w:r>
          <w:rPr>
            <w:rStyle w:val="Hyperlink"/>
            <w:rFonts w:ascii="Arial" w:hAnsi="Arial" w:cs="Arial"/>
            <w:sz w:val="18"/>
            <w:szCs w:val="18"/>
          </w:rPr>
          <w:t>CBR Vendor Bill Approval by Email- Receiver</w:t>
        </w:r>
        <w:r>
          <w:fldChar w:fldCharType="end"/>
        </w:r>
      </w:ins>
    </w:p>
    <w:p w14:paraId="4BA76C86" w14:textId="5EBF0D7B" w:rsidR="00050272" w:rsidRDefault="00F73CE8" w:rsidP="00893733">
      <w:ins w:id="16" w:author="Keren Hershcu" w:date="2020-07-02T16:27:00Z">
        <w:r>
          <w:fldChar w:fldCharType="begin"/>
        </w:r>
        <w:r>
          <w:instrText xml:space="preserve"> HYPERLINK "https://4678143-sb3.app.netsuite.com/app/crm/common/merge/emailtemplate.nl?id=5" \t "_self" </w:instrText>
        </w:r>
        <w:r>
          <w:fldChar w:fldCharType="separate"/>
        </w:r>
        <w:r>
          <w:rPr>
            <w:rStyle w:val="Hyperlink"/>
            <w:rFonts w:ascii="Arial" w:hAnsi="Arial" w:cs="Arial"/>
            <w:sz w:val="18"/>
            <w:szCs w:val="18"/>
          </w:rPr>
          <w:t xml:space="preserve">CBR Vendor Bill Approval by Email- Tolerance </w:t>
        </w:r>
        <w:proofErr w:type="spellStart"/>
        <w:r>
          <w:rPr>
            <w:rStyle w:val="Hyperlink"/>
            <w:rFonts w:ascii="Arial" w:hAnsi="Arial" w:cs="Arial"/>
            <w:sz w:val="18"/>
            <w:szCs w:val="18"/>
          </w:rPr>
          <w:t>Appeover</w:t>
        </w:r>
        <w:proofErr w:type="spellEnd"/>
        <w:r>
          <w:fldChar w:fldCharType="end"/>
        </w:r>
      </w:ins>
    </w:p>
    <w:p w14:paraId="45B9C0C7" w14:textId="69A2B4A9" w:rsidR="00452B6D" w:rsidRPr="00452B6D" w:rsidRDefault="00452B6D" w:rsidP="00893733">
      <w:r>
        <w:t>Once the bill is approved or rejected a notification is sent to the bill creator on mail.</w:t>
      </w:r>
    </w:p>
    <w:p w14:paraId="3B063591" w14:textId="77777777" w:rsidR="00050272" w:rsidRDefault="00BE51E8" w:rsidP="00050272">
      <w:pPr>
        <w:rPr>
          <w:ins w:id="17" w:author="Keren Hershcu" w:date="2020-07-02T16:18:00Z"/>
        </w:rPr>
      </w:pPr>
      <w:del w:id="18" w:author="Keren Hershcu" w:date="2020-07-02T16:18:00Z">
        <w:r w:rsidDel="00050272">
          <w:delText>Ano</w:delText>
        </w:r>
      </w:del>
      <w:ins w:id="19" w:author="Keren Hershcu" w:date="2020-07-02T16:18:00Z">
        <w:r w:rsidR="00050272">
          <w:t>O</w:t>
        </w:r>
      </w:ins>
      <w:r>
        <w:t>ther validation</w:t>
      </w:r>
      <w:ins w:id="20" w:author="Keren Hershcu" w:date="2020-07-02T16:18:00Z">
        <w:r w:rsidR="00050272">
          <w:t>s</w:t>
        </w:r>
      </w:ins>
      <w:r>
        <w:t xml:space="preserve"> defined on the current workflow </w:t>
      </w:r>
      <w:del w:id="21" w:author="Keren Hershcu" w:date="2020-07-02T16:18:00Z">
        <w:r w:rsidDel="00050272">
          <w:delText xml:space="preserve">is </w:delText>
        </w:r>
      </w:del>
      <w:ins w:id="22" w:author="Keren Hershcu" w:date="2020-07-02T16:18:00Z">
        <w:r w:rsidR="00050272">
          <w:t>are:</w:t>
        </w:r>
        <w:r w:rsidR="00050272">
          <w:t xml:space="preserve"> </w:t>
        </w:r>
      </w:ins>
    </w:p>
    <w:p w14:paraId="7802FCF1" w14:textId="32C8D21A" w:rsidR="00050272" w:rsidRDefault="00BE51E8" w:rsidP="00050272">
      <w:pPr>
        <w:pStyle w:val="ListParagraph"/>
        <w:numPr>
          <w:ilvl w:val="0"/>
          <w:numId w:val="13"/>
        </w:numPr>
        <w:rPr>
          <w:ins w:id="23" w:author="Keren Hershcu" w:date="2020-07-02T16:19:00Z"/>
          <w:lang w:bidi="he-IL"/>
        </w:rPr>
        <w:pPrChange w:id="24" w:author="Keren Hershcu" w:date="2020-07-02T16:22:00Z">
          <w:pPr/>
        </w:pPrChange>
      </w:pPr>
      <w:del w:id="25" w:author="Keren Hershcu" w:date="2020-07-02T16:18:00Z">
        <w:r w:rsidDel="00050272">
          <w:delText xml:space="preserve">that </w:delText>
        </w:r>
      </w:del>
      <w:del w:id="26" w:author="Keren Hershcu" w:date="2020-07-02T16:22:00Z">
        <w:r w:rsidDel="00050272">
          <w:delText xml:space="preserve">you </w:delText>
        </w:r>
      </w:del>
      <w:r>
        <w:t>cannot create a bill for a vendor that i</w:t>
      </w:r>
      <w:r w:rsidR="00710B22">
        <w:t>s</w:t>
      </w:r>
      <w:r>
        <w:t xml:space="preserve"> not in status approved</w:t>
      </w:r>
      <w:ins w:id="27" w:author="Keren Hershcu" w:date="2020-07-02T16:18:00Z">
        <w:r w:rsidR="00050272">
          <w:t xml:space="preserve"> (</w:t>
        </w:r>
      </w:ins>
      <w:ins w:id="28" w:author="Keren Hershcu" w:date="2020-07-02T16:19:00Z">
        <w:r w:rsidR="00050272">
          <w:t xml:space="preserve">condition </w:t>
        </w:r>
      </w:ins>
      <w:ins w:id="29" w:author="Keren Hershcu" w:date="2020-07-02T16:18:00Z">
        <w:r w:rsidR="00050272">
          <w:t>appears in</w:t>
        </w:r>
      </w:ins>
      <w:ins w:id="30" w:author="Keren Hershcu" w:date="2020-07-02T16:19:00Z">
        <w:r w:rsidR="00050272">
          <w:t xml:space="preserve"> several states)</w:t>
        </w:r>
      </w:ins>
    </w:p>
    <w:p w14:paraId="41056DE6" w14:textId="3C2AD807" w:rsidR="00BE51E8" w:rsidRPr="00BE51E8" w:rsidRDefault="00BE51E8" w:rsidP="00050272">
      <w:pPr>
        <w:pStyle w:val="ListParagraph"/>
        <w:numPr>
          <w:ilvl w:val="0"/>
          <w:numId w:val="13"/>
        </w:numPr>
        <w:rPr>
          <w:rtl/>
          <w:lang w:bidi="he-IL"/>
        </w:rPr>
        <w:pPrChange w:id="31" w:author="Keren Hershcu" w:date="2020-07-02T16:25:00Z">
          <w:pPr/>
        </w:pPrChange>
      </w:pPr>
      <w:del w:id="32" w:author="Keren Hershcu" w:date="2020-07-02T16:21:00Z">
        <w:r w:rsidDel="00050272">
          <w:delText>.</w:delText>
        </w:r>
      </w:del>
      <w:ins w:id="33" w:author="Keren Hershcu" w:date="2020-07-02T16:24:00Z">
        <w:r w:rsidR="00050272">
          <w:t>V</w:t>
        </w:r>
      </w:ins>
      <w:ins w:id="34" w:author="Keren Hershcu" w:date="2020-07-02T16:22:00Z">
        <w:r w:rsidR="00050272">
          <w:t>alidate that receiver has value before save</w:t>
        </w:r>
      </w:ins>
      <w:ins w:id="35" w:author="Keren Hershcu" w:date="2020-07-02T16:24:00Z">
        <w:r w:rsidR="00050272">
          <w:t>. N</w:t>
        </w:r>
      </w:ins>
      <w:ins w:id="36" w:author="Keren Hershcu" w:date="2020-07-02T16:22:00Z">
        <w:r w:rsidR="00050272">
          <w:t>ote that receiver cannot be turned into mandatory field</w:t>
        </w:r>
      </w:ins>
      <w:ins w:id="37" w:author="Keren Hershcu" w:date="2020-07-02T16:23:00Z">
        <w:r w:rsidR="00050272">
          <w:t>, as there is integration with Expensify that creates VB without receiver</w:t>
        </w:r>
      </w:ins>
      <w:ins w:id="38" w:author="Keren Hershcu" w:date="2020-07-02T16:25:00Z">
        <w:r w:rsidR="00050272">
          <w:t>,</w:t>
        </w:r>
      </w:ins>
      <w:ins w:id="39" w:author="Keren Hershcu" w:date="2020-07-02T16:24:00Z">
        <w:r w:rsidR="00050272">
          <w:t xml:space="preserve"> and the receiver is added later on in the process (manually).</w:t>
        </w:r>
      </w:ins>
    </w:p>
    <w:p w14:paraId="227A4F57" w14:textId="77777777" w:rsidR="00893733" w:rsidRPr="00893733" w:rsidRDefault="00893733" w:rsidP="00452B6D">
      <w:pPr>
        <w:rPr>
          <w:u w:val="single"/>
        </w:rPr>
      </w:pPr>
    </w:p>
    <w:p w14:paraId="08A3A39F" w14:textId="77777777" w:rsidR="001631EA" w:rsidRDefault="007B1CBD">
      <w:r>
        <w:rPr>
          <w:u w:val="single"/>
        </w:rPr>
        <w:t>Requirements</w:t>
      </w:r>
      <w:r w:rsidR="001631EA">
        <w:t>:</w:t>
      </w:r>
    </w:p>
    <w:p w14:paraId="08C8BEFE" w14:textId="77777777" w:rsidR="00567A32" w:rsidRPr="003F1841" w:rsidRDefault="00567A32" w:rsidP="00F97B87">
      <w:pPr>
        <w:pStyle w:val="ListParagraph"/>
        <w:numPr>
          <w:ilvl w:val="0"/>
          <w:numId w:val="5"/>
        </w:numPr>
        <w:spacing w:after="0" w:line="240" w:lineRule="auto"/>
        <w:contextualSpacing w:val="0"/>
      </w:pPr>
      <w:r w:rsidRPr="003F1841">
        <w:t xml:space="preserve">Change the </w:t>
      </w:r>
      <w:r w:rsidR="00F97B87" w:rsidRPr="003F1841">
        <w:t>vendor bill</w:t>
      </w:r>
      <w:r w:rsidRPr="003F1841">
        <w:t xml:space="preserve"> approval process in a way that the transaction will be </w:t>
      </w:r>
      <w:r w:rsidRPr="003F1841">
        <w:rPr>
          <w:b/>
          <w:bCs/>
        </w:rPr>
        <w:t>created in the GLs before the invoice approval</w:t>
      </w:r>
      <w:r w:rsidRPr="003F1841">
        <w:t xml:space="preserve"> but will </w:t>
      </w:r>
      <w:r w:rsidRPr="003F1841">
        <w:rPr>
          <w:b/>
          <w:bCs/>
        </w:rPr>
        <w:t>still be blocked for payment until it gets approved.</w:t>
      </w:r>
    </w:p>
    <w:p w14:paraId="1853BA8B" w14:textId="77777777" w:rsidR="009121D1" w:rsidRPr="003F1841" w:rsidRDefault="009121D1" w:rsidP="0022513A">
      <w:pPr>
        <w:pStyle w:val="ListParagraph"/>
        <w:numPr>
          <w:ilvl w:val="0"/>
          <w:numId w:val="5"/>
        </w:numPr>
        <w:spacing w:after="0" w:line="240" w:lineRule="auto"/>
        <w:contextualSpacing w:val="0"/>
      </w:pPr>
      <w:r w:rsidRPr="003F1841">
        <w:t xml:space="preserve">Implement an approval process also for </w:t>
      </w:r>
      <w:r w:rsidR="0022513A" w:rsidRPr="003F1841">
        <w:t xml:space="preserve">vendor </w:t>
      </w:r>
      <w:r w:rsidRPr="003F1841">
        <w:t>credits</w:t>
      </w:r>
      <w:r w:rsidR="0022513A" w:rsidRPr="003F1841">
        <w:t>. T</w:t>
      </w:r>
      <w:r w:rsidRPr="003F1841">
        <w:t>he transaction will be created in the GLs before the invoice appro</w:t>
      </w:r>
      <w:r w:rsidR="0022513A" w:rsidRPr="003F1841">
        <w:t>val (same as with the vendor bill).</w:t>
      </w:r>
    </w:p>
    <w:p w14:paraId="5F2816AC" w14:textId="420BD28F" w:rsidR="00567A32" w:rsidRDefault="00567A32" w:rsidP="00981069">
      <w:pPr>
        <w:pStyle w:val="ListParagraph"/>
        <w:numPr>
          <w:ilvl w:val="0"/>
          <w:numId w:val="5"/>
        </w:numPr>
        <w:spacing w:after="0" w:line="240" w:lineRule="auto"/>
        <w:contextualSpacing w:val="0"/>
      </w:pPr>
      <w:r w:rsidRPr="003F1841">
        <w:t xml:space="preserve">A </w:t>
      </w:r>
      <w:r w:rsidR="0022513A" w:rsidRPr="003F1841">
        <w:t>c</w:t>
      </w:r>
      <w:r w:rsidRPr="003F1841">
        <w:t xml:space="preserve">hange in the amount or vendor to an approved </w:t>
      </w:r>
      <w:r w:rsidR="00186533" w:rsidRPr="003F1841">
        <w:t>vendor bill or vendor credit</w:t>
      </w:r>
      <w:r w:rsidRPr="003F1841">
        <w:t xml:space="preserve"> should be routed to a new approval process</w:t>
      </w:r>
      <w:r w:rsidR="001C3BBE" w:rsidRPr="003F1841">
        <w:t>.</w:t>
      </w:r>
      <w:r w:rsidR="0072569D">
        <w:t xml:space="preserve"> </w:t>
      </w:r>
    </w:p>
    <w:p w14:paraId="1FFABCD2" w14:textId="77777777" w:rsidR="00981069" w:rsidRDefault="00981069" w:rsidP="00981069">
      <w:pPr>
        <w:pStyle w:val="ListParagraph"/>
        <w:numPr>
          <w:ilvl w:val="0"/>
          <w:numId w:val="5"/>
        </w:numPr>
        <w:spacing w:after="0" w:line="240" w:lineRule="auto"/>
        <w:contextualSpacing w:val="0"/>
      </w:pPr>
      <w:r>
        <w:t xml:space="preserve">Block </w:t>
      </w:r>
      <w:r w:rsidRPr="00981069">
        <w:rPr>
          <w:b/>
          <w:bCs/>
        </w:rPr>
        <w:t>Globally</w:t>
      </w:r>
      <w:r w:rsidRPr="003F1841">
        <w:t xml:space="preserve"> the option to approve a</w:t>
      </w:r>
      <w:r>
        <w:t xml:space="preserve"> bill or a credit</w:t>
      </w:r>
      <w:r w:rsidRPr="003F1841">
        <w:t xml:space="preserve"> by </w:t>
      </w:r>
      <w:r w:rsidRPr="00981069">
        <w:rPr>
          <w:b/>
          <w:bCs/>
        </w:rPr>
        <w:t>the same person</w:t>
      </w:r>
      <w:r>
        <w:t xml:space="preserve"> that entered the transaction. The following in </w:t>
      </w:r>
      <w:r w:rsidRPr="00981069">
        <w:rPr>
          <w:b/>
          <w:bCs/>
        </w:rPr>
        <w:t>IL Books</w:t>
      </w:r>
      <w:r>
        <w:t xml:space="preserve"> are the exceptions :</w:t>
      </w:r>
    </w:p>
    <w:p w14:paraId="712A9330" w14:textId="77777777" w:rsidR="00184CDA" w:rsidRPr="003F1841" w:rsidRDefault="00184CDA" w:rsidP="00184CDA">
      <w:pPr>
        <w:pStyle w:val="ListParagraph"/>
        <w:numPr>
          <w:ilvl w:val="0"/>
          <w:numId w:val="7"/>
        </w:numPr>
        <w:spacing w:after="0" w:line="240" w:lineRule="auto"/>
        <w:contextualSpacing w:val="0"/>
      </w:pPr>
      <w:r w:rsidRPr="003F1841">
        <w:t xml:space="preserve">Exclude Credit card </w:t>
      </w:r>
      <w:r>
        <w:t>bills and credits</w:t>
      </w:r>
      <w:r w:rsidRPr="003F1841">
        <w:t xml:space="preserve"> from the approval process – These transactions can be distinguish by the "payment method"</w:t>
      </w:r>
    </w:p>
    <w:p w14:paraId="095D7C8C" w14:textId="5114F046" w:rsidR="00567A32" w:rsidRDefault="00567A32" w:rsidP="00184CDA">
      <w:pPr>
        <w:pStyle w:val="ListParagraph"/>
        <w:numPr>
          <w:ilvl w:val="0"/>
          <w:numId w:val="7"/>
        </w:numPr>
        <w:spacing w:after="0" w:line="240" w:lineRule="auto"/>
        <w:contextualSpacing w:val="0"/>
      </w:pPr>
      <w:r w:rsidRPr="003F1841">
        <w:t xml:space="preserve">Exclude TAX </w:t>
      </w:r>
      <w:r w:rsidR="00184CDA">
        <w:t>bills</w:t>
      </w:r>
      <w:r w:rsidRPr="003F1841">
        <w:t xml:space="preserve"> (proforma </w:t>
      </w:r>
      <w:r w:rsidR="00184CDA">
        <w:t>bill</w:t>
      </w:r>
      <w:r w:rsidRPr="003F1841">
        <w:t xml:space="preserve"> was already approved) and the equivalent credit from the approval process– These transactions can be distinguish per the "interim account" (</w:t>
      </w:r>
      <w:r w:rsidRPr="003F1841">
        <w:rPr>
          <w:rtl/>
        </w:rPr>
        <w:t>(</w:t>
      </w:r>
      <w:r w:rsidRPr="003F1841">
        <w:rPr>
          <w:rtl/>
          <w:lang w:bidi="he-IL"/>
        </w:rPr>
        <w:t>חשבון מעבר</w:t>
      </w:r>
    </w:p>
    <w:p w14:paraId="301A68CC" w14:textId="7AFDEEC8" w:rsidR="00F61154" w:rsidRDefault="00F61154" w:rsidP="00F61154">
      <w:pPr>
        <w:pStyle w:val="ListParagraph"/>
        <w:numPr>
          <w:ilvl w:val="0"/>
          <w:numId w:val="5"/>
        </w:numPr>
        <w:spacing w:after="0" w:line="240" w:lineRule="auto"/>
        <w:contextualSpacing w:val="0"/>
      </w:pPr>
      <w:r>
        <w:t>Accrual report to be updated after #1 is implemented – remove fully billed Pos as billed POs will already be included on the GL even if not approved.</w:t>
      </w:r>
    </w:p>
    <w:p w14:paraId="6E58A6D0" w14:textId="77777777" w:rsidR="00F61154" w:rsidRDefault="00F61154" w:rsidP="00F61154">
      <w:pPr>
        <w:spacing w:after="0" w:line="240" w:lineRule="auto"/>
      </w:pPr>
    </w:p>
    <w:p w14:paraId="23643919" w14:textId="77777777" w:rsidR="00F61154" w:rsidRPr="003F1841" w:rsidRDefault="00F61154" w:rsidP="00F61154">
      <w:pPr>
        <w:spacing w:after="0" w:line="240" w:lineRule="auto"/>
        <w:ind w:left="720"/>
      </w:pPr>
    </w:p>
    <w:p w14:paraId="627FADBF" w14:textId="77777777" w:rsidR="00A00B2B" w:rsidRDefault="00A00B2B">
      <w:pPr>
        <w:rPr>
          <w:u w:val="single"/>
        </w:rPr>
      </w:pPr>
    </w:p>
    <w:p w14:paraId="57395CA4" w14:textId="77777777" w:rsidR="00546E6B" w:rsidRDefault="00546E6B">
      <w:r w:rsidRPr="007B1CBD">
        <w:rPr>
          <w:u w:val="single"/>
        </w:rPr>
        <w:lastRenderedPageBreak/>
        <w:t>Required Steps</w:t>
      </w:r>
      <w:r>
        <w:t>:</w:t>
      </w:r>
    </w:p>
    <w:p w14:paraId="4EA3DAC4" w14:textId="77777777" w:rsidR="009538F5" w:rsidRPr="009538F5" w:rsidRDefault="003D6764" w:rsidP="003E40C5">
      <w:pPr>
        <w:pStyle w:val="ListParagraph"/>
        <w:numPr>
          <w:ilvl w:val="0"/>
          <w:numId w:val="1"/>
        </w:numPr>
        <w:rPr>
          <w:u w:val="single"/>
        </w:rPr>
      </w:pPr>
      <w:r w:rsidRPr="003D6764">
        <w:rPr>
          <w:b/>
          <w:bCs/>
        </w:rPr>
        <w:t>Vendor b</w:t>
      </w:r>
      <w:r w:rsidR="009538F5" w:rsidRPr="003D6764">
        <w:rPr>
          <w:b/>
          <w:bCs/>
        </w:rPr>
        <w:t>ill</w:t>
      </w:r>
      <w:r w:rsidR="009538F5">
        <w:t xml:space="preserve"> will be </w:t>
      </w:r>
      <w:r w:rsidR="009538F5" w:rsidRPr="003D6764">
        <w:t>approved once saved for</w:t>
      </w:r>
      <w:r w:rsidR="009538F5">
        <w:t xml:space="preserve"> GL posting purposes. This means that Bills will have status OPEN immediately upon save</w:t>
      </w:r>
      <w:r w:rsidR="00543F23">
        <w:t xml:space="preserve"> (Either a workflow to automatically approve Bill, or disable approval routing for Bills – Requires testing)</w:t>
      </w:r>
      <w:r w:rsidR="009538F5">
        <w:t xml:space="preserve">. </w:t>
      </w:r>
      <w:r w:rsidR="00543F23">
        <w:br/>
      </w:r>
      <w:r w:rsidR="009538F5">
        <w:t xml:space="preserve">However, </w:t>
      </w:r>
      <w:r w:rsidR="0014342F">
        <w:t>standard ‘</w:t>
      </w:r>
      <w:r w:rsidR="003E40C5">
        <w:t>P</w:t>
      </w:r>
      <w:r w:rsidR="009538F5">
        <w:t xml:space="preserve">ayment </w:t>
      </w:r>
      <w:r w:rsidR="003E40C5">
        <w:t>H</w:t>
      </w:r>
      <w:r w:rsidR="009538F5">
        <w:t>old</w:t>
      </w:r>
      <w:r w:rsidR="0014342F">
        <w:t>’</w:t>
      </w:r>
      <w:r w:rsidR="009538F5">
        <w:t xml:space="preserve"> will be set to True </w:t>
      </w:r>
      <w:r w:rsidR="0049345E">
        <w:t>in order to disable payment option while bill is posted.</w:t>
      </w:r>
    </w:p>
    <w:p w14:paraId="7F0C6D36" w14:textId="77777777" w:rsidR="0014342F" w:rsidRDefault="009001CB" w:rsidP="009001CB">
      <w:pPr>
        <w:pStyle w:val="ListParagraph"/>
        <w:numPr>
          <w:ilvl w:val="0"/>
          <w:numId w:val="1"/>
        </w:numPr>
      </w:pPr>
      <w:r>
        <w:t>C</w:t>
      </w:r>
      <w:r w:rsidR="0049345E">
        <w:t>ustom checkbox</w:t>
      </w:r>
      <w:r w:rsidR="0014342F">
        <w:t xml:space="preserve">es </w:t>
      </w:r>
      <w:r>
        <w:t xml:space="preserve">will be created </w:t>
      </w:r>
      <w:r w:rsidR="0014342F">
        <w:t xml:space="preserve">to </w:t>
      </w:r>
      <w:r w:rsidR="009C5C78">
        <w:t>e</w:t>
      </w:r>
      <w:r>
        <w:t>n</w:t>
      </w:r>
      <w:r w:rsidR="009C5C78">
        <w:t>able</w:t>
      </w:r>
      <w:r w:rsidR="0014342F">
        <w:t xml:space="preserve"> payment release</w:t>
      </w:r>
      <w:r>
        <w:t xml:space="preserve"> (they will be displayed on vendor bill)</w:t>
      </w:r>
      <w:r w:rsidR="0014342F">
        <w:t>:</w:t>
      </w:r>
    </w:p>
    <w:p w14:paraId="1AC6B2EC" w14:textId="77777777" w:rsidR="009538F5" w:rsidRDefault="0014342F" w:rsidP="003E40C5">
      <w:pPr>
        <w:pStyle w:val="ListParagraph"/>
        <w:numPr>
          <w:ilvl w:val="1"/>
          <w:numId w:val="1"/>
        </w:numPr>
      </w:pPr>
      <w:r>
        <w:t xml:space="preserve">‘Receiver </w:t>
      </w:r>
      <w:r w:rsidR="009001CB">
        <w:t>Payment Hold</w:t>
      </w:r>
      <w:r>
        <w:t>’ – will indicate whether receiver approved the bill.</w:t>
      </w:r>
      <w:r w:rsidR="009C5C78">
        <w:t xml:space="preserve"> This checkbox will s</w:t>
      </w:r>
      <w:r w:rsidR="009001CB">
        <w:t>tart as True (still on payment hold)</w:t>
      </w:r>
      <w:r w:rsidR="009C5C78">
        <w:t xml:space="preserve">. When approved by receiver will be marked as </w:t>
      </w:r>
      <w:r w:rsidR="003E40C5">
        <w:t>False (meaning not he</w:t>
      </w:r>
      <w:r w:rsidR="009001CB">
        <w:t>ld by receiver</w:t>
      </w:r>
      <w:r w:rsidR="003E40C5">
        <w:t xml:space="preserve"> anymore</w:t>
      </w:r>
      <w:r w:rsidR="009001CB">
        <w:t>)</w:t>
      </w:r>
      <w:r w:rsidR="009C5C78">
        <w:t>.</w:t>
      </w:r>
      <w:r w:rsidR="003E40C5">
        <w:br/>
        <w:t>In case of bill re-approval, this checkbox will be marked again (thus regaining payment hold), till receiver approves again.</w:t>
      </w:r>
      <w:r w:rsidR="00B176D4">
        <w:br/>
        <w:t xml:space="preserve">NOTE THAT THIS IS THE </w:t>
      </w:r>
      <w:r w:rsidR="00B176D4" w:rsidRPr="00B176D4">
        <w:rPr>
          <w:b/>
          <w:bCs/>
        </w:rPr>
        <w:t>OPOSITE</w:t>
      </w:r>
      <w:r w:rsidR="00B176D4">
        <w:t xml:space="preserve"> OF CURRENT SITUATION WHERE THE MARKED CHECKBOX INDICATE THAT THE RECEIVER APPROVED.</w:t>
      </w:r>
    </w:p>
    <w:p w14:paraId="53CAB66A" w14:textId="77777777" w:rsidR="0014342F" w:rsidRPr="009538F5" w:rsidRDefault="0014342F" w:rsidP="009001CB">
      <w:pPr>
        <w:pStyle w:val="ListParagraph"/>
        <w:numPr>
          <w:ilvl w:val="1"/>
          <w:numId w:val="1"/>
        </w:numPr>
      </w:pPr>
      <w:r>
        <w:t>‘Financ</w:t>
      </w:r>
      <w:r w:rsidR="009001CB">
        <w:t>e</w:t>
      </w:r>
      <w:r>
        <w:t xml:space="preserve"> </w:t>
      </w:r>
      <w:r w:rsidR="009001CB">
        <w:t>Payment Hold</w:t>
      </w:r>
      <w:r w:rsidR="00B63236">
        <w:t>’</w:t>
      </w:r>
      <w:r>
        <w:t xml:space="preserve"> – will indicate whether accountants are approving bill for payment.</w:t>
      </w:r>
      <w:r w:rsidR="009C5C78">
        <w:t xml:space="preserve"> This checkbox will be set to </w:t>
      </w:r>
      <w:r w:rsidR="009001CB">
        <w:t>False</w:t>
      </w:r>
      <w:r w:rsidR="009C5C78">
        <w:t xml:space="preserve">. In case accountant wish to put the bill on payment hold, need to </w:t>
      </w:r>
      <w:r w:rsidR="009001CB">
        <w:t>mark</w:t>
      </w:r>
      <w:r w:rsidR="009C5C78">
        <w:t xml:space="preserve"> the checkbox </w:t>
      </w:r>
      <w:r w:rsidR="009001CB">
        <w:t>(the same as done today on the standard payment hold field).</w:t>
      </w:r>
    </w:p>
    <w:p w14:paraId="22C4E091" w14:textId="77777777" w:rsidR="009538F5" w:rsidRPr="009538F5" w:rsidRDefault="009001CB" w:rsidP="001C1447">
      <w:pPr>
        <w:pStyle w:val="ListParagraph"/>
        <w:numPr>
          <w:ilvl w:val="0"/>
          <w:numId w:val="1"/>
        </w:numPr>
        <w:rPr>
          <w:u w:val="single"/>
        </w:rPr>
      </w:pPr>
      <w:r>
        <w:t>Each bill will start with payment hold that will be lifted once receiver</w:t>
      </w:r>
      <w:r w:rsidR="00B63236">
        <w:t xml:space="preserve"> approves the bill.</w:t>
      </w:r>
      <w:r>
        <w:t xml:space="preserve"> Need both checkboxes to be False/Empty in order to enable payment</w:t>
      </w:r>
      <w:r w:rsidR="00B63236">
        <w:t xml:space="preserve">. When at least one of them is marked, then the </w:t>
      </w:r>
      <w:r w:rsidR="003E40C5">
        <w:t xml:space="preserve">standard ‘Payment Hold’ </w:t>
      </w:r>
      <w:r w:rsidR="00B63236">
        <w:t>will be marked as well.</w:t>
      </w:r>
      <w:r>
        <w:t xml:space="preserve"> </w:t>
      </w:r>
      <w:r w:rsidR="003F1841">
        <w:t xml:space="preserve">The </w:t>
      </w:r>
      <w:r w:rsidR="003E40C5">
        <w:t xml:space="preserve">standard ‘Payment Hold’ </w:t>
      </w:r>
      <w:r w:rsidR="003F1841">
        <w:t xml:space="preserve">field will be greyed out </w:t>
      </w:r>
      <w:r w:rsidR="003F1841" w:rsidRPr="003E40C5">
        <w:rPr>
          <w:b/>
          <w:bCs/>
        </w:rPr>
        <w:t>or</w:t>
      </w:r>
      <w:r w:rsidR="003F1841">
        <w:t xml:space="preserve"> removed from the form in order to make sure manual override will </w:t>
      </w:r>
      <w:r w:rsidR="003D6764">
        <w:t xml:space="preserve">not </w:t>
      </w:r>
      <w:r w:rsidR="003F1841">
        <w:t>be permit</w:t>
      </w:r>
      <w:r w:rsidR="003D6764">
        <w:t>ted.</w:t>
      </w:r>
      <w:r w:rsidR="00376C82">
        <w:t xml:space="preserve"> </w:t>
      </w:r>
      <w:r w:rsidR="001C1447">
        <w:br/>
      </w:r>
      <w:r w:rsidR="001C1447">
        <w:sym w:font="Wingdings" w:char="F0E8"/>
      </w:r>
      <w:r w:rsidR="001C1447">
        <w:t xml:space="preserve"> Do we need to enable </w:t>
      </w:r>
      <w:r w:rsidR="00376C82" w:rsidRPr="001C1447">
        <w:rPr>
          <w:lang w:bidi="he-IL"/>
        </w:rPr>
        <w:t>Controllers</w:t>
      </w:r>
      <w:r w:rsidR="001C1447" w:rsidRPr="001C1447">
        <w:rPr>
          <w:lang w:bidi="he-IL"/>
        </w:rPr>
        <w:t xml:space="preserve"> to modify the </w:t>
      </w:r>
      <w:r w:rsidR="001C1447" w:rsidRPr="001C1447">
        <w:t>standard</w:t>
      </w:r>
      <w:r w:rsidR="001C1447">
        <w:t xml:space="preserve"> ‘Payment Hold’ field?</w:t>
      </w:r>
      <w:r w:rsidR="0057780B">
        <w:t xml:space="preserve"> No</w:t>
      </w:r>
    </w:p>
    <w:p w14:paraId="75E7EF44" w14:textId="77777777" w:rsidR="003D6764" w:rsidRPr="007D1F24" w:rsidRDefault="003D6764" w:rsidP="005F177F">
      <w:pPr>
        <w:pStyle w:val="ListParagraph"/>
        <w:numPr>
          <w:ilvl w:val="0"/>
          <w:numId w:val="1"/>
        </w:numPr>
      </w:pPr>
      <w:r w:rsidRPr="007D1F24">
        <w:t>Conditions will be added to the approval workflow of vendor bill, so any change in amount</w:t>
      </w:r>
      <w:r w:rsidR="0057780B">
        <w:t xml:space="preserve"> (+/- </w:t>
      </w:r>
      <w:r w:rsidR="005F177F">
        <w:t>5</w:t>
      </w:r>
      <w:r w:rsidR="0057780B">
        <w:t>$)</w:t>
      </w:r>
      <w:r w:rsidRPr="007D1F24">
        <w:t xml:space="preserve"> or change of vendor in the bill will re-initiate the approval workflow and reset the receiver approval field to False, resulting in return of the bill to payment hold.</w:t>
      </w:r>
      <w:r w:rsidR="00376C82" w:rsidRPr="007D1F24">
        <w:t xml:space="preserve"> </w:t>
      </w:r>
      <w:r w:rsidR="007D1F24" w:rsidRPr="007D1F24">
        <w:br/>
      </w:r>
      <w:r w:rsidR="007D1F24" w:rsidRPr="007D1F24">
        <w:sym w:font="Wingdings" w:char="F0E8"/>
      </w:r>
      <w:r w:rsidR="007D1F24" w:rsidRPr="007D1F24">
        <w:t xml:space="preserve"> This requires testing especially for performances. If this change will result in major performances issues, accountants should delete</w:t>
      </w:r>
      <w:r w:rsidR="00376C82" w:rsidRPr="007D1F24">
        <w:t xml:space="preserve"> the bill</w:t>
      </w:r>
      <w:r w:rsidR="007D1F24" w:rsidRPr="007D1F24">
        <w:t xml:space="preserve"> (or credit it)</w:t>
      </w:r>
      <w:r w:rsidR="00376C82" w:rsidRPr="007D1F24">
        <w:t xml:space="preserve"> and re-open.</w:t>
      </w:r>
    </w:p>
    <w:p w14:paraId="5DD306AD" w14:textId="77777777" w:rsidR="00C220C3" w:rsidRPr="003F1841" w:rsidRDefault="00C220C3" w:rsidP="00C220C3">
      <w:pPr>
        <w:pStyle w:val="ListParagraph"/>
      </w:pPr>
    </w:p>
    <w:p w14:paraId="03B4082C" w14:textId="77777777" w:rsidR="007D1F24" w:rsidRDefault="003F1841" w:rsidP="00F075EC">
      <w:pPr>
        <w:pStyle w:val="ListParagraph"/>
        <w:numPr>
          <w:ilvl w:val="0"/>
          <w:numId w:val="1"/>
        </w:numPr>
      </w:pPr>
      <w:r w:rsidRPr="007D1F24">
        <w:rPr>
          <w:b/>
          <w:bCs/>
        </w:rPr>
        <w:t>Vendor credits</w:t>
      </w:r>
      <w:r w:rsidRPr="003F1841">
        <w:t xml:space="preserve"> do not have status and they are immediately posted </w:t>
      </w:r>
      <w:r>
        <w:t xml:space="preserve">to GL </w:t>
      </w:r>
      <w:r w:rsidRPr="003F1841">
        <w:t>upon save.</w:t>
      </w:r>
      <w:r>
        <w:t xml:space="preserve"> </w:t>
      </w:r>
    </w:p>
    <w:p w14:paraId="2CAA33FC" w14:textId="77777777" w:rsidR="007D1F24" w:rsidRDefault="007D1F24" w:rsidP="007D1F24">
      <w:pPr>
        <w:pStyle w:val="ListParagraph"/>
        <w:numPr>
          <w:ilvl w:val="0"/>
          <w:numId w:val="1"/>
        </w:numPr>
      </w:pPr>
      <w:r>
        <w:t>Note: V</w:t>
      </w:r>
      <w:r w:rsidRPr="003F1841">
        <w:t>endor credit doe</w:t>
      </w:r>
      <w:r>
        <w:t>s not have the standard payment hold like the vendor bill has, so the approval process that is applied on the vendor credit will not stop the credit from being pulled to the payment process (as minus).</w:t>
      </w:r>
    </w:p>
    <w:p w14:paraId="189926A3" w14:textId="77777777" w:rsidR="007D1F24" w:rsidRPr="003F1841" w:rsidRDefault="007D1F24" w:rsidP="007D1F24">
      <w:pPr>
        <w:pStyle w:val="ListParagraph"/>
        <w:numPr>
          <w:ilvl w:val="0"/>
          <w:numId w:val="1"/>
        </w:numPr>
      </w:pPr>
      <w:r>
        <w:rPr>
          <w:lang w:bidi="he-IL"/>
        </w:rPr>
        <w:t>Note: Vendor credits approval process may not be able to be processed with mail approvals. Current functionality that we have on vendor bill approval mails is locked to us and we may need to develop this functionality from scratch.</w:t>
      </w:r>
    </w:p>
    <w:p w14:paraId="466BF7C2" w14:textId="77777777" w:rsidR="003F1841" w:rsidRDefault="003F1841" w:rsidP="00ED4DB5">
      <w:pPr>
        <w:pStyle w:val="ListParagraph"/>
        <w:numPr>
          <w:ilvl w:val="0"/>
          <w:numId w:val="1"/>
        </w:numPr>
      </w:pPr>
      <w:r>
        <w:t>In order to conduct an approval process for credits, the ‘</w:t>
      </w:r>
      <w:r w:rsidR="003E40C5">
        <w:t xml:space="preserve">Receiver Payment Hold’ </w:t>
      </w:r>
      <w:r>
        <w:t xml:space="preserve">custom field will be added to the credit, and </w:t>
      </w:r>
      <w:r w:rsidR="0049345E">
        <w:t xml:space="preserve">a one-step </w:t>
      </w:r>
      <w:r>
        <w:t xml:space="preserve">approval </w:t>
      </w:r>
      <w:r w:rsidR="0049345E">
        <w:t>process</w:t>
      </w:r>
      <w:r>
        <w:t xml:space="preserve"> </w:t>
      </w:r>
      <w:r w:rsidR="0049345E">
        <w:t xml:space="preserve">(like in the bill) </w:t>
      </w:r>
      <w:r>
        <w:t>will be set f</w:t>
      </w:r>
      <w:r w:rsidRPr="003E3DD0">
        <w:t>or that</w:t>
      </w:r>
      <w:r w:rsidR="007D1F24" w:rsidRPr="003E3DD0">
        <w:t>.</w:t>
      </w:r>
      <w:r w:rsidRPr="003E3DD0">
        <w:t xml:space="preserve"> </w:t>
      </w:r>
      <w:r w:rsidR="006C32F7" w:rsidRPr="003E3DD0">
        <w:br/>
      </w:r>
      <w:r w:rsidR="003E3DD0" w:rsidRPr="003E3DD0">
        <w:rPr>
          <w:lang w:bidi="he-IL"/>
        </w:rPr>
        <w:sym w:font="Wingdings" w:char="F0E8"/>
      </w:r>
      <w:r w:rsidR="003E3DD0" w:rsidRPr="003E3DD0">
        <w:rPr>
          <w:lang w:bidi="he-IL"/>
        </w:rPr>
        <w:t xml:space="preserve"> </w:t>
      </w:r>
      <w:r w:rsidR="006C32F7" w:rsidRPr="003E3DD0">
        <w:rPr>
          <w:lang w:bidi="he-IL"/>
        </w:rPr>
        <w:t xml:space="preserve">Who should be the credit approvers? Is it the </w:t>
      </w:r>
      <w:r w:rsidR="006C32F7" w:rsidRPr="005F177F">
        <w:rPr>
          <w:u w:val="single"/>
          <w:lang w:bidi="he-IL"/>
        </w:rPr>
        <w:t>original receiver</w:t>
      </w:r>
      <w:r w:rsidR="006C32F7" w:rsidRPr="003E3DD0">
        <w:rPr>
          <w:lang w:bidi="he-IL"/>
        </w:rPr>
        <w:t xml:space="preserve"> or a dedicated approver in Finance?</w:t>
      </w:r>
      <w:r w:rsidR="00ED4DB5">
        <w:rPr>
          <w:lang w:bidi="he-IL"/>
        </w:rPr>
        <w:t xml:space="preserve"> (if VC from VB, then make sure custom field of receiver gets copied, if not ? (accountant to fill in or copy function);  if VC standalone, then accountant to fill in).</w:t>
      </w:r>
      <w:r w:rsidR="00EE3435" w:rsidRPr="003E3DD0">
        <w:rPr>
          <w:lang w:bidi="he-IL"/>
        </w:rPr>
        <w:br/>
      </w:r>
      <w:r w:rsidR="003E3DD0" w:rsidRPr="003E3DD0">
        <w:rPr>
          <w:lang w:bidi="he-IL"/>
        </w:rPr>
        <w:lastRenderedPageBreak/>
        <w:sym w:font="Wingdings" w:char="F0E8"/>
      </w:r>
      <w:r w:rsidR="003E3DD0" w:rsidRPr="003E3DD0">
        <w:rPr>
          <w:lang w:bidi="he-IL"/>
        </w:rPr>
        <w:t xml:space="preserve"> </w:t>
      </w:r>
      <w:r w:rsidR="00EE3435" w:rsidRPr="003E3DD0">
        <w:rPr>
          <w:lang w:bidi="he-IL"/>
        </w:rPr>
        <w:t xml:space="preserve">Is it required to have a Y/N status or a </w:t>
      </w:r>
      <w:r w:rsidR="00EE3435" w:rsidRPr="005F177F">
        <w:rPr>
          <w:u w:val="single"/>
          <w:lang w:bidi="he-IL"/>
        </w:rPr>
        <w:t>pending approval/Approved/rejected</w:t>
      </w:r>
      <w:r w:rsidR="00EE3435" w:rsidRPr="003E3DD0">
        <w:rPr>
          <w:lang w:bidi="he-IL"/>
        </w:rPr>
        <w:t xml:space="preserve"> status? </w:t>
      </w:r>
      <w:r w:rsidR="00ED4DB5">
        <w:rPr>
          <w:lang w:bidi="he-IL"/>
        </w:rPr>
        <w:t>(this means another custom field of status)</w:t>
      </w:r>
    </w:p>
    <w:p w14:paraId="370C9E53" w14:textId="77777777" w:rsidR="003E3DD0" w:rsidRPr="003E3DD0" w:rsidRDefault="001C78A7" w:rsidP="005F177F">
      <w:pPr>
        <w:pStyle w:val="ListParagraph"/>
        <w:numPr>
          <w:ilvl w:val="0"/>
          <w:numId w:val="1"/>
        </w:numPr>
      </w:pPr>
      <w:r w:rsidRPr="003E3DD0">
        <w:t xml:space="preserve">Conditions will be added to the approval workflow of vendor </w:t>
      </w:r>
      <w:r w:rsidR="0049345E" w:rsidRPr="003E3DD0">
        <w:t>credit</w:t>
      </w:r>
      <w:r w:rsidRPr="003E3DD0">
        <w:t>, so any change in amount</w:t>
      </w:r>
      <w:r w:rsidR="005F177F">
        <w:t xml:space="preserve"> (+/- 5$) </w:t>
      </w:r>
      <w:r w:rsidRPr="003E3DD0">
        <w:t xml:space="preserve">or change of vendor in the </w:t>
      </w:r>
      <w:r w:rsidR="0049345E" w:rsidRPr="003E3DD0">
        <w:t>credit</w:t>
      </w:r>
      <w:r w:rsidRPr="003E3DD0">
        <w:t xml:space="preserve"> will re-initiate the approval workflow and reset the receiver approval field to False.</w:t>
      </w:r>
      <w:r w:rsidR="00376C82" w:rsidRPr="003E3DD0">
        <w:t xml:space="preserve"> </w:t>
      </w:r>
      <w:r w:rsidR="003E3DD0" w:rsidRPr="003E3DD0">
        <w:br/>
      </w:r>
      <w:r w:rsidR="003E3DD0" w:rsidRPr="003E3DD0">
        <w:sym w:font="Wingdings" w:char="F0E8"/>
      </w:r>
      <w:r w:rsidR="003E3DD0" w:rsidRPr="003E3DD0">
        <w:t xml:space="preserve"> This requires testing especially for performances. If this change will result in major performances issues, accountants should delete the credit (or zero it) and re-open.</w:t>
      </w:r>
    </w:p>
    <w:p w14:paraId="7A22AF9D" w14:textId="77777777" w:rsidR="008638C6" w:rsidRDefault="008638C6" w:rsidP="008638C6">
      <w:pPr>
        <w:pStyle w:val="ListParagraph"/>
      </w:pPr>
    </w:p>
    <w:p w14:paraId="1FB81598" w14:textId="77777777" w:rsidR="001C78A7" w:rsidRPr="003E3DD0" w:rsidRDefault="00153ECB" w:rsidP="00ED4DB5">
      <w:pPr>
        <w:pStyle w:val="ListParagraph"/>
        <w:numPr>
          <w:ilvl w:val="0"/>
          <w:numId w:val="1"/>
        </w:numPr>
      </w:pPr>
      <w:r w:rsidRPr="003E3DD0">
        <w:t xml:space="preserve">A 2-sets-of-eyes condition will be added to the vendor bill and vendor credit approval processes, so the person creating the bill/credit or editing it (the current user) cannot place himself as the receiver that </w:t>
      </w:r>
      <w:r w:rsidR="00AF30F9" w:rsidRPr="003E3DD0">
        <w:t>need to approve the bill/credit (will receive error message</w:t>
      </w:r>
      <w:r w:rsidR="00ED4DB5">
        <w:t xml:space="preserve"> (block)</w:t>
      </w:r>
      <w:r w:rsidR="00AF30F9" w:rsidRPr="003E3DD0">
        <w:t>).</w:t>
      </w:r>
      <w:r w:rsidR="00376C82" w:rsidRPr="003E3DD0">
        <w:t xml:space="preserve"> </w:t>
      </w:r>
      <w:r w:rsidR="00ED4DB5">
        <w:t>* need to exclude administrators from this – in order to enable testing in SB.</w:t>
      </w:r>
    </w:p>
    <w:p w14:paraId="74212FEC" w14:textId="77777777" w:rsidR="00153ECB" w:rsidRDefault="00153ECB" w:rsidP="003E3DD0">
      <w:pPr>
        <w:pStyle w:val="ListParagraph"/>
        <w:numPr>
          <w:ilvl w:val="0"/>
          <w:numId w:val="1"/>
        </w:numPr>
      </w:pPr>
      <w:r>
        <w:t xml:space="preserve">The 2-sets-of-eyes condition will be </w:t>
      </w:r>
      <w:r w:rsidR="00914E74" w:rsidRPr="00914E74">
        <w:rPr>
          <w:b/>
          <w:bCs/>
        </w:rPr>
        <w:t>not</w:t>
      </w:r>
      <w:r w:rsidR="00914E74">
        <w:t xml:space="preserve"> be </w:t>
      </w:r>
      <w:r>
        <w:t>triggered in case the</w:t>
      </w:r>
      <w:r w:rsidR="00914E74">
        <w:t xml:space="preserve"> ‘IL payment method’ (</w:t>
      </w:r>
      <w:proofErr w:type="spellStart"/>
      <w:r w:rsidR="00914E74">
        <w:rPr>
          <w:rFonts w:ascii="Arial" w:hAnsi="Arial" w:cs="Arial"/>
          <w:color w:val="666666"/>
          <w:sz w:val="21"/>
          <w:szCs w:val="21"/>
          <w:shd w:val="clear" w:color="auto" w:fill="FFFFFF"/>
        </w:rPr>
        <w:t>custbody_ilo_payment_method</w:t>
      </w:r>
      <w:proofErr w:type="spellEnd"/>
      <w:r w:rsidR="00914E74">
        <w:rPr>
          <w:rFonts w:ascii="Arial" w:hAnsi="Arial" w:cs="Arial"/>
          <w:color w:val="666666"/>
          <w:sz w:val="21"/>
          <w:szCs w:val="21"/>
          <w:shd w:val="clear" w:color="auto" w:fill="FFFFFF"/>
        </w:rPr>
        <w:t>)</w:t>
      </w:r>
      <w:r w:rsidR="00914E74">
        <w:t xml:space="preserve"> </w:t>
      </w:r>
      <w:r>
        <w:t xml:space="preserve">is set to ‘Credit </w:t>
      </w:r>
      <w:r w:rsidR="00914E74">
        <w:t>C</w:t>
      </w:r>
      <w:r>
        <w:t xml:space="preserve">ard’ </w:t>
      </w:r>
      <w:r w:rsidR="003E3DD0">
        <w:t>.</w:t>
      </w:r>
    </w:p>
    <w:p w14:paraId="38386A6B" w14:textId="77777777" w:rsidR="003E3DD0" w:rsidRDefault="003E3DD0" w:rsidP="003E3DD0">
      <w:pPr>
        <w:pStyle w:val="ListParagraph"/>
        <w:numPr>
          <w:ilvl w:val="0"/>
          <w:numId w:val="1"/>
        </w:numPr>
      </w:pPr>
      <w:r>
        <w:t xml:space="preserve">‘IL payment method’ is relevant only to IL (IL localization). There are few examples in INC for vendors with ‘Credit Card’ as payment method. Non-IL bills and credits will not be excluded, and will require the 2-sets-of-eyes condition. </w:t>
      </w:r>
    </w:p>
    <w:p w14:paraId="6757641C" w14:textId="77777777" w:rsidR="003E3DD0" w:rsidRDefault="003E3DD0" w:rsidP="00744B22">
      <w:pPr>
        <w:pStyle w:val="ListParagraph"/>
        <w:numPr>
          <w:ilvl w:val="0"/>
          <w:numId w:val="1"/>
        </w:numPr>
      </w:pPr>
      <w:r>
        <w:t xml:space="preserve">The ‘IL payment method’ can be set as ‘Credit Card’ when bill/credit are posted and after the bill/credit are approved by same person that created it, the payment method can be changed to another method. This will not re-initiate the approval process </w:t>
      </w:r>
      <w:r w:rsidR="00744B22">
        <w:t>(or maybe yes, will need to test</w:t>
      </w:r>
      <w:r w:rsidRPr="003E3DD0">
        <w:t>)</w:t>
      </w:r>
    </w:p>
    <w:p w14:paraId="1EA86CD3" w14:textId="77777777" w:rsidR="003E3DD0" w:rsidRDefault="003E3DD0" w:rsidP="003E3DD0">
      <w:pPr>
        <w:pStyle w:val="ListParagraph"/>
      </w:pPr>
    </w:p>
    <w:p w14:paraId="3E63AEA6" w14:textId="77777777" w:rsidR="005A5B07" w:rsidRPr="00883E2F" w:rsidRDefault="005A5B07" w:rsidP="005A5B07">
      <w:pPr>
        <w:pStyle w:val="ListParagraph"/>
        <w:numPr>
          <w:ilvl w:val="0"/>
          <w:numId w:val="1"/>
        </w:numPr>
        <w:rPr>
          <w:color w:val="FF0000"/>
        </w:rPr>
      </w:pPr>
      <w:r w:rsidRPr="00883E2F">
        <w:rPr>
          <w:color w:val="FF0000"/>
        </w:rPr>
        <w:t xml:space="preserve">For excluding tax bills (proforma bill was already approved) and the equivalent credit from the approval process </w:t>
      </w:r>
      <w:r w:rsidR="006C32F7" w:rsidRPr="00883E2F">
        <w:rPr>
          <w:color w:val="FF0000"/>
        </w:rPr>
        <w:t>–</w:t>
      </w:r>
      <w:r w:rsidRPr="00883E2F">
        <w:rPr>
          <w:color w:val="FF0000"/>
        </w:rPr>
        <w:t xml:space="preserve"> </w:t>
      </w:r>
      <w:r w:rsidR="006C32F7" w:rsidRPr="00883E2F">
        <w:rPr>
          <w:color w:val="FF0000"/>
        </w:rPr>
        <w:t xml:space="preserve">it’s </w:t>
      </w:r>
      <w:r w:rsidR="006C32F7" w:rsidRPr="00883E2F">
        <w:rPr>
          <w:b/>
          <w:bCs/>
          <w:color w:val="FF0000"/>
        </w:rPr>
        <w:t>impossible</w:t>
      </w:r>
      <w:r w:rsidR="006C32F7" w:rsidRPr="00883E2F">
        <w:rPr>
          <w:color w:val="FF0000"/>
        </w:rPr>
        <w:t xml:space="preserve"> to adhere to this request. </w:t>
      </w:r>
    </w:p>
    <w:p w14:paraId="112FE189" w14:textId="77777777" w:rsidR="003E3DD0" w:rsidRPr="00883E2F" w:rsidRDefault="003E3DD0" w:rsidP="003E3DD0">
      <w:pPr>
        <w:pStyle w:val="ListParagraph"/>
        <w:numPr>
          <w:ilvl w:val="0"/>
          <w:numId w:val="1"/>
        </w:numPr>
        <w:rPr>
          <w:color w:val="FF0000"/>
        </w:rPr>
      </w:pPr>
      <w:r w:rsidRPr="00883E2F">
        <w:rPr>
          <w:color w:val="FF0000"/>
        </w:rPr>
        <w:t xml:space="preserve">Excluding tax bills that are registered after proforma bills were already approved and paid, </w:t>
      </w:r>
      <w:r w:rsidRPr="00883E2F">
        <w:rPr>
          <w:b/>
          <w:bCs/>
          <w:color w:val="FF0000"/>
        </w:rPr>
        <w:t>is not possible</w:t>
      </w:r>
      <w:r w:rsidRPr="00883E2F">
        <w:rPr>
          <w:color w:val="FF0000"/>
        </w:rPr>
        <w:t xml:space="preserve">, as they have no differentiation from other tax bills. Their tax code is a regular tax code as other non </w:t>
      </w:r>
      <w:proofErr w:type="spellStart"/>
      <w:r w:rsidRPr="00883E2F">
        <w:rPr>
          <w:color w:val="FF0000"/>
        </w:rPr>
        <w:t>proforma</w:t>
      </w:r>
      <w:proofErr w:type="spellEnd"/>
      <w:r w:rsidRPr="00883E2F">
        <w:rPr>
          <w:color w:val="FF0000"/>
        </w:rPr>
        <w:t xml:space="preserve"> related bills have. This means that the 2-sets-of-eyes condition will apply on these bills and Finance should nominate a dedicated approver for these bills.</w:t>
      </w:r>
    </w:p>
    <w:p w14:paraId="74EC0654" w14:textId="77777777" w:rsidR="003E3DD0" w:rsidRPr="00883E2F" w:rsidRDefault="003E3DD0" w:rsidP="003E3DD0">
      <w:pPr>
        <w:pStyle w:val="ListParagraph"/>
        <w:numPr>
          <w:ilvl w:val="0"/>
          <w:numId w:val="1"/>
        </w:numPr>
        <w:rPr>
          <w:color w:val="FF0000"/>
        </w:rPr>
      </w:pPr>
      <w:r w:rsidRPr="00883E2F">
        <w:rPr>
          <w:color w:val="FF0000"/>
        </w:rPr>
        <w:t>For credits of tax bills (that are “replacing” the proforma bills) - they use specific tax code (</w:t>
      </w:r>
      <w:r w:rsidRPr="00883E2F">
        <w:rPr>
          <w:rFonts w:hint="cs"/>
          <w:color w:val="FF0000"/>
          <w:rtl/>
          <w:lang w:bidi="he-IL"/>
        </w:rPr>
        <w:t>תשומות באפס לא לדיווח</w:t>
      </w:r>
      <w:r w:rsidRPr="00883E2F">
        <w:rPr>
          <w:color w:val="FF0000"/>
          <w:lang w:bidi="he-IL"/>
        </w:rPr>
        <w:t>) that may be captured and help to exclude the credit from the 2-sets-of eyes condition. But in case the tax code is used for other reasons on a credit (other than credit for tax bills, replacing proforma bills), the credit will also be excluded. So in order not to risk other credits to be excluded, credits will be treated the same as bills with a dedicated approver in Finance.</w:t>
      </w:r>
    </w:p>
    <w:p w14:paraId="1DBBC23F" w14:textId="77777777" w:rsidR="00A4406C" w:rsidRPr="00883E2F" w:rsidRDefault="00A4406C" w:rsidP="00A4406C">
      <w:pPr>
        <w:pStyle w:val="ListParagraph"/>
        <w:numPr>
          <w:ilvl w:val="0"/>
          <w:numId w:val="11"/>
        </w:numPr>
        <w:rPr>
          <w:color w:val="FF0000"/>
        </w:rPr>
      </w:pPr>
      <w:r w:rsidRPr="00883E2F">
        <w:rPr>
          <w:color w:val="FF0000"/>
        </w:rPr>
        <w:t>The account we using for tax invoice after proforma is 215129</w:t>
      </w:r>
    </w:p>
    <w:p w14:paraId="4717BCEF" w14:textId="77777777" w:rsidR="003E3DD0" w:rsidRPr="003F1841" w:rsidRDefault="00744B22" w:rsidP="00744B22">
      <w:pPr>
        <w:pStyle w:val="ListParagraph"/>
      </w:pPr>
      <w:r>
        <w:t xml:space="preserve">Identify account in line – in case of 215129 </w:t>
      </w:r>
      <w:r>
        <w:sym w:font="Wingdings" w:char="F0E8"/>
      </w:r>
      <w:r>
        <w:t xml:space="preserve"> part of the exclusions.</w:t>
      </w:r>
    </w:p>
    <w:p w14:paraId="74B7F2B0" w14:textId="77777777" w:rsidR="003E3DD0" w:rsidRDefault="00B74A50">
      <w:r>
        <w:rPr>
          <w:u w:val="single"/>
        </w:rPr>
        <w:t xml:space="preserve">Approve/reject mails – </w:t>
      </w:r>
      <w:r>
        <w:t>NC is locked.</w:t>
      </w:r>
    </w:p>
    <w:p w14:paraId="4FE65049" w14:textId="77777777" w:rsidR="00B74A50" w:rsidRPr="00B74A50" w:rsidRDefault="00CB4EBC">
      <w:r>
        <w:t>{</w:t>
      </w:r>
      <w:r w:rsidR="00B74A50">
        <w:t>IDaptive solution</w:t>
      </w:r>
      <w:r w:rsidR="009E2040">
        <w:t xml:space="preserve"> – Please log into NS to approve.</w:t>
      </w:r>
      <w:r>
        <w:t>}</w:t>
      </w:r>
    </w:p>
    <w:p w14:paraId="51A2CE38" w14:textId="77777777" w:rsidR="00B74A50" w:rsidRDefault="00B74A50">
      <w:pPr>
        <w:rPr>
          <w:u w:val="single"/>
        </w:rPr>
      </w:pPr>
    </w:p>
    <w:p w14:paraId="6DCE220B" w14:textId="77777777" w:rsidR="00546E6B" w:rsidRDefault="00546E6B" w:rsidP="00546E6B">
      <w:r w:rsidRPr="007B1CBD">
        <w:rPr>
          <w:u w:val="single"/>
        </w:rPr>
        <w:t>Limitations</w:t>
      </w:r>
      <w:r>
        <w:t xml:space="preserve">: </w:t>
      </w:r>
    </w:p>
    <w:p w14:paraId="17FCE8D3" w14:textId="77777777" w:rsidR="00A00B2B" w:rsidRDefault="003F1841" w:rsidP="007D1F24">
      <w:pPr>
        <w:pStyle w:val="ListParagraph"/>
        <w:numPr>
          <w:ilvl w:val="0"/>
          <w:numId w:val="10"/>
        </w:numPr>
      </w:pPr>
      <w:r w:rsidRPr="003F1841">
        <w:t>Vendor credit doe</w:t>
      </w:r>
      <w:r>
        <w:t>s not have payment hold</w:t>
      </w:r>
      <w:r w:rsidR="00271846">
        <w:t xml:space="preserve"> like the vendor bill has</w:t>
      </w:r>
      <w:r>
        <w:t xml:space="preserve">, so the approval process that is </w:t>
      </w:r>
      <w:r w:rsidR="003D6764">
        <w:t>applied</w:t>
      </w:r>
      <w:r>
        <w:t xml:space="preserve"> on the vendor credit will not stop the credit from </w:t>
      </w:r>
      <w:r w:rsidR="00271846">
        <w:t>being pulled to the payment process (as minus).</w:t>
      </w:r>
    </w:p>
    <w:p w14:paraId="5C7C9E9F" w14:textId="77777777" w:rsidR="005819CE" w:rsidRDefault="00914E74" w:rsidP="007D1F24">
      <w:pPr>
        <w:pStyle w:val="ListParagraph"/>
        <w:numPr>
          <w:ilvl w:val="0"/>
          <w:numId w:val="10"/>
        </w:numPr>
      </w:pPr>
      <w:r>
        <w:lastRenderedPageBreak/>
        <w:t xml:space="preserve">‘IL payment method’ is relevant only to IL (IL localization). </w:t>
      </w:r>
      <w:r w:rsidR="005819CE">
        <w:t>There are few</w:t>
      </w:r>
      <w:r>
        <w:t xml:space="preserve"> e</w:t>
      </w:r>
      <w:r w:rsidR="005819CE">
        <w:t xml:space="preserve">xamples in INC for vendors with ‘Credit Card’ as payment method. Non-IL bills and credits will not be excluded, and will require the 2-sets-of-eyes condition. </w:t>
      </w:r>
    </w:p>
    <w:p w14:paraId="33DE2DE7" w14:textId="77777777" w:rsidR="00914E74" w:rsidRDefault="005819CE" w:rsidP="007D1F24">
      <w:pPr>
        <w:pStyle w:val="ListParagraph"/>
        <w:numPr>
          <w:ilvl w:val="0"/>
          <w:numId w:val="10"/>
        </w:numPr>
      </w:pPr>
      <w:r>
        <w:t>The ‘IL payment method’ can be set as ‘Credit Card’ when bill/credit are posted and after the bill/credit are approved by same person that created it, the payment method can be changed to another method. This will not re-initiate the approval process</w:t>
      </w:r>
      <w:r w:rsidR="00184CDA">
        <w:t xml:space="preserve"> </w:t>
      </w:r>
      <w:r w:rsidR="00184CDA" w:rsidRPr="003E3DD0">
        <w:t>(</w:t>
      </w:r>
      <w:r w:rsidR="00271846" w:rsidRPr="003E3DD0">
        <w:t>will need to test</w:t>
      </w:r>
      <w:r w:rsidR="00184CDA" w:rsidRPr="003E3DD0">
        <w:t>)</w:t>
      </w:r>
    </w:p>
    <w:p w14:paraId="6D93BF39" w14:textId="77777777" w:rsidR="00A664BA" w:rsidRDefault="00A664BA" w:rsidP="007D1F24">
      <w:pPr>
        <w:pStyle w:val="ListParagraph"/>
        <w:numPr>
          <w:ilvl w:val="0"/>
          <w:numId w:val="10"/>
        </w:numPr>
      </w:pPr>
      <w:r>
        <w:t xml:space="preserve">Excluding tax bills that are registered after proforma bills were already approved and paid, </w:t>
      </w:r>
      <w:r w:rsidRPr="00A664BA">
        <w:rPr>
          <w:b/>
          <w:bCs/>
        </w:rPr>
        <w:t>is not possible</w:t>
      </w:r>
      <w:r>
        <w:t xml:space="preserve">, as they have no differentiation from other tax bills. Their tax code is a regular tax code as other non </w:t>
      </w:r>
      <w:proofErr w:type="spellStart"/>
      <w:r>
        <w:t>proforma</w:t>
      </w:r>
      <w:proofErr w:type="spellEnd"/>
      <w:r>
        <w:t xml:space="preserve"> related bills have.</w:t>
      </w:r>
      <w:r w:rsidR="00581A63">
        <w:t xml:space="preserve"> This means that the 2-sets-of-eyes condition will apply on these bills and Finance should nominate </w:t>
      </w:r>
      <w:r w:rsidR="00BF5633">
        <w:t>a dedicated approver for</w:t>
      </w:r>
      <w:r w:rsidR="00581A63">
        <w:t xml:space="preserve"> these bills.</w:t>
      </w:r>
    </w:p>
    <w:p w14:paraId="581BD269" w14:textId="77777777" w:rsidR="00581A63" w:rsidRDefault="00581A63" w:rsidP="007D1F24">
      <w:pPr>
        <w:pStyle w:val="ListParagraph"/>
        <w:numPr>
          <w:ilvl w:val="0"/>
          <w:numId w:val="10"/>
        </w:numPr>
      </w:pPr>
      <w:r>
        <w:t>For credits of tax bills (that are “replacing” the proforma bills) - they use specific tax code (</w:t>
      </w:r>
      <w:r>
        <w:rPr>
          <w:rFonts w:hint="cs"/>
          <w:rtl/>
          <w:lang w:bidi="he-IL"/>
        </w:rPr>
        <w:t>תשומות באפס לא לדיווח</w:t>
      </w:r>
      <w:r>
        <w:rPr>
          <w:lang w:bidi="he-IL"/>
        </w:rPr>
        <w:t>) that may be captured and help to exclude the credit from the 2-sets-of eyes condition. But in case the tax code is used for other reasons on a credit (other than credit for tax bills, replacing proforma bills)</w:t>
      </w:r>
      <w:r w:rsidR="0057274F">
        <w:rPr>
          <w:lang w:bidi="he-IL"/>
        </w:rPr>
        <w:t>, the credit will also be excluded.</w:t>
      </w:r>
      <w:r w:rsidR="005A5B07">
        <w:rPr>
          <w:lang w:bidi="he-IL"/>
        </w:rPr>
        <w:t xml:space="preserve"> </w:t>
      </w:r>
      <w:r w:rsidR="001877E6">
        <w:rPr>
          <w:lang w:bidi="he-IL"/>
        </w:rPr>
        <w:t xml:space="preserve">So in order not to risk </w:t>
      </w:r>
      <w:r w:rsidR="005A5B07" w:rsidRPr="001877E6">
        <w:rPr>
          <w:lang w:bidi="he-IL"/>
        </w:rPr>
        <w:t xml:space="preserve">other credits to be excluded, </w:t>
      </w:r>
      <w:r w:rsidR="001877E6" w:rsidRPr="001877E6">
        <w:rPr>
          <w:lang w:bidi="he-IL"/>
        </w:rPr>
        <w:t xml:space="preserve">credits will be </w:t>
      </w:r>
      <w:r w:rsidR="005A5B07" w:rsidRPr="001877E6">
        <w:rPr>
          <w:lang w:bidi="he-IL"/>
        </w:rPr>
        <w:t>treat</w:t>
      </w:r>
      <w:r w:rsidR="001877E6" w:rsidRPr="001877E6">
        <w:rPr>
          <w:lang w:bidi="he-IL"/>
        </w:rPr>
        <w:t>ed</w:t>
      </w:r>
      <w:r w:rsidR="005A5B07" w:rsidRPr="001877E6">
        <w:rPr>
          <w:lang w:bidi="he-IL"/>
        </w:rPr>
        <w:t xml:space="preserve"> the same as bills with </w:t>
      </w:r>
      <w:r w:rsidR="00BF5633" w:rsidRPr="001877E6">
        <w:rPr>
          <w:lang w:bidi="he-IL"/>
        </w:rPr>
        <w:t xml:space="preserve">a </w:t>
      </w:r>
      <w:r w:rsidR="006C32F7" w:rsidRPr="001877E6">
        <w:rPr>
          <w:lang w:bidi="he-IL"/>
        </w:rPr>
        <w:t>dedicated approver in Finance</w:t>
      </w:r>
      <w:r w:rsidR="001877E6" w:rsidRPr="001877E6">
        <w:rPr>
          <w:lang w:bidi="he-IL"/>
        </w:rPr>
        <w:t>.</w:t>
      </w:r>
    </w:p>
    <w:p w14:paraId="3E63E4C8" w14:textId="77777777" w:rsidR="005E37DB" w:rsidRPr="003F1841" w:rsidRDefault="005E37DB" w:rsidP="007D1F24">
      <w:pPr>
        <w:pStyle w:val="ListParagraph"/>
        <w:numPr>
          <w:ilvl w:val="0"/>
          <w:numId w:val="10"/>
        </w:numPr>
      </w:pPr>
      <w:r>
        <w:rPr>
          <w:lang w:bidi="he-IL"/>
        </w:rPr>
        <w:t xml:space="preserve">Vendor credits approval process may not be able to be processed with mail approvals. Current functionality that we have on vendor bill approval mails is locked to us and we </w:t>
      </w:r>
      <w:r w:rsidR="00DD52E6">
        <w:rPr>
          <w:lang w:bidi="he-IL"/>
        </w:rPr>
        <w:t>may need</w:t>
      </w:r>
      <w:r w:rsidR="006C32F7">
        <w:rPr>
          <w:lang w:bidi="he-IL"/>
        </w:rPr>
        <w:t xml:space="preserve"> to develop this functionality from scratch.</w:t>
      </w:r>
    </w:p>
    <w:p w14:paraId="194C8FF2" w14:textId="77777777" w:rsidR="003D6764" w:rsidRPr="003D6764" w:rsidRDefault="003D6764"/>
    <w:p w14:paraId="293AEEBD" w14:textId="77777777" w:rsidR="0057274F" w:rsidRDefault="0057274F">
      <w:pPr>
        <w:rPr>
          <w:u w:val="single"/>
        </w:rPr>
      </w:pPr>
      <w:r>
        <w:rPr>
          <w:u w:val="single"/>
        </w:rPr>
        <w:br w:type="page"/>
      </w:r>
    </w:p>
    <w:p w14:paraId="54E58880" w14:textId="77777777" w:rsidR="00277D91" w:rsidRDefault="00277D91">
      <w:r w:rsidRPr="007B1CBD">
        <w:rPr>
          <w:u w:val="single"/>
        </w:rPr>
        <w:lastRenderedPageBreak/>
        <w:t>Technical Design</w:t>
      </w:r>
      <w:r>
        <w:t>:</w:t>
      </w:r>
    </w:p>
    <w:p w14:paraId="04B2670D" w14:textId="77777777" w:rsidR="00A00B2B" w:rsidRPr="0057274F" w:rsidRDefault="00EA5D8F" w:rsidP="00A00B2B">
      <w:pPr>
        <w:pStyle w:val="ListParagraph"/>
        <w:numPr>
          <w:ilvl w:val="0"/>
          <w:numId w:val="3"/>
        </w:numPr>
      </w:pPr>
      <w:r w:rsidRPr="0057274F">
        <w:t>Create</w:t>
      </w:r>
      <w:r w:rsidR="00277D91" w:rsidRPr="0057274F">
        <w:t xml:space="preserve"> </w:t>
      </w:r>
      <w:r w:rsidR="00271846">
        <w:rPr>
          <w:b/>
          <w:bCs/>
        </w:rPr>
        <w:t xml:space="preserve">new </w:t>
      </w:r>
      <w:proofErr w:type="spellStart"/>
      <w:r w:rsidR="00271846">
        <w:rPr>
          <w:b/>
          <w:bCs/>
        </w:rPr>
        <w:t>cust</w:t>
      </w:r>
      <w:proofErr w:type="spellEnd"/>
    </w:p>
    <w:p w14:paraId="4B281B50" w14:textId="77777777" w:rsidR="002B25F0" w:rsidRPr="0057274F" w:rsidRDefault="002B25F0" w:rsidP="002B25F0">
      <w:pPr>
        <w:pStyle w:val="ListParagraph"/>
        <w:numPr>
          <w:ilvl w:val="0"/>
          <w:numId w:val="3"/>
        </w:numPr>
      </w:pPr>
    </w:p>
    <w:p w14:paraId="5CACB1BD" w14:textId="77777777" w:rsidR="00A00B2B" w:rsidRDefault="00A00B2B" w:rsidP="002B25F0">
      <w:pPr>
        <w:rPr>
          <w:u w:val="single"/>
        </w:rPr>
      </w:pPr>
    </w:p>
    <w:p w14:paraId="682B8C27" w14:textId="77777777" w:rsidR="00277D91" w:rsidRDefault="002B25F0" w:rsidP="002B25F0">
      <w:r w:rsidRPr="007B1CBD">
        <w:rPr>
          <w:u w:val="single"/>
        </w:rPr>
        <w:t>Tests</w:t>
      </w:r>
      <w:r w:rsidR="003D6764">
        <w:rPr>
          <w:u w:val="single"/>
        </w:rPr>
        <w:t xml:space="preserve"> and expected results</w:t>
      </w:r>
      <w:r>
        <w:t>:</w:t>
      </w:r>
    </w:p>
    <w:p w14:paraId="69ACB4F8" w14:textId="77777777" w:rsidR="002B25F0" w:rsidRDefault="002B25F0" w:rsidP="002B25F0">
      <w:pPr>
        <w:pStyle w:val="ListParagraph"/>
        <w:numPr>
          <w:ilvl w:val="0"/>
          <w:numId w:val="4"/>
        </w:numPr>
      </w:pPr>
    </w:p>
    <w:p w14:paraId="21A77127" w14:textId="77777777" w:rsidR="002B25F0" w:rsidRDefault="002B25F0" w:rsidP="002B25F0">
      <w:pPr>
        <w:pStyle w:val="ListParagraph"/>
      </w:pPr>
    </w:p>
    <w:p w14:paraId="2FAC9D97" w14:textId="77777777" w:rsidR="00D62B5B" w:rsidRDefault="00D62B5B" w:rsidP="00D62B5B"/>
    <w:p w14:paraId="0C267B15" w14:textId="77777777" w:rsidR="00D62B5B" w:rsidRDefault="003E3DD0" w:rsidP="00D62B5B">
      <w:r w:rsidRPr="003E3DD0">
        <w:rPr>
          <w:highlight w:val="yellow"/>
          <w:lang w:bidi="he-IL"/>
        </w:rPr>
        <w:sym w:font="Wingdings" w:char="F0E8"/>
      </w:r>
      <w:r>
        <w:rPr>
          <w:highlight w:val="yellow"/>
          <w:lang w:bidi="he-IL"/>
        </w:rPr>
        <w:t xml:space="preserve"> </w:t>
      </w:r>
      <w:r w:rsidRPr="00EE3435">
        <w:rPr>
          <w:highlight w:val="yellow"/>
          <w:lang w:bidi="he-IL"/>
        </w:rPr>
        <w:t>Is it required to have a Y/N status or a p</w:t>
      </w:r>
      <w:r w:rsidRPr="00AF30F9">
        <w:rPr>
          <w:highlight w:val="yellow"/>
          <w:lang w:bidi="he-IL"/>
        </w:rPr>
        <w:t xml:space="preserve">ending approval/Approved/rejected status? </w:t>
      </w:r>
      <w:r w:rsidRPr="00AF30F9">
        <w:rPr>
          <w:highlight w:val="yellow"/>
        </w:rPr>
        <w:t>Custom field ‘Approval Status (credit)’ will populate automatically with text (pending approval, rejected, approved). This field will be greyed out</w:t>
      </w:r>
      <w:r>
        <w:rPr>
          <w:lang w:bidi="he-IL"/>
        </w:rPr>
        <w:br/>
      </w:r>
    </w:p>
    <w:sectPr w:rsidR="00D62B5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2255B" w14:textId="77777777" w:rsidR="00380E8C" w:rsidRDefault="00380E8C" w:rsidP="008C2C2A">
      <w:pPr>
        <w:spacing w:after="0" w:line="240" w:lineRule="auto"/>
      </w:pPr>
      <w:r>
        <w:separator/>
      </w:r>
    </w:p>
  </w:endnote>
  <w:endnote w:type="continuationSeparator" w:id="0">
    <w:p w14:paraId="705802DF" w14:textId="77777777" w:rsidR="00380E8C" w:rsidRDefault="00380E8C" w:rsidP="008C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64625" w14:textId="77777777" w:rsidR="00CB7918" w:rsidRDefault="00CB79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E9D24" w14:textId="77777777" w:rsidR="00CB7918" w:rsidRDefault="00CB79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C1B3A" w14:textId="77777777" w:rsidR="00CB7918" w:rsidRDefault="00CB7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468B3" w14:textId="77777777" w:rsidR="00380E8C" w:rsidRDefault="00380E8C" w:rsidP="008C2C2A">
      <w:pPr>
        <w:spacing w:after="0" w:line="240" w:lineRule="auto"/>
      </w:pPr>
      <w:r>
        <w:separator/>
      </w:r>
    </w:p>
  </w:footnote>
  <w:footnote w:type="continuationSeparator" w:id="0">
    <w:p w14:paraId="3121596B" w14:textId="77777777" w:rsidR="00380E8C" w:rsidRDefault="00380E8C" w:rsidP="008C2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89B18" w14:textId="77777777" w:rsidR="00CB7918" w:rsidRDefault="00CB79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7173E" w14:textId="77777777" w:rsidR="00CB7918" w:rsidRDefault="00CB79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1117" w14:textId="77777777" w:rsidR="00CB7918" w:rsidRDefault="00CB79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7BDE"/>
    <w:multiLevelType w:val="hybridMultilevel"/>
    <w:tmpl w:val="148EE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354FE"/>
    <w:multiLevelType w:val="hybridMultilevel"/>
    <w:tmpl w:val="612A200A"/>
    <w:lvl w:ilvl="0" w:tplc="8C481A20">
      <w:start w:val="1"/>
      <w:numFmt w:val="upp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C9665D7"/>
    <w:multiLevelType w:val="hybridMultilevel"/>
    <w:tmpl w:val="AAC2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01F63"/>
    <w:multiLevelType w:val="hybridMultilevel"/>
    <w:tmpl w:val="0DA83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965C6"/>
    <w:multiLevelType w:val="hybridMultilevel"/>
    <w:tmpl w:val="674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209B"/>
    <w:multiLevelType w:val="hybridMultilevel"/>
    <w:tmpl w:val="E59E6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873BC"/>
    <w:multiLevelType w:val="hybridMultilevel"/>
    <w:tmpl w:val="1AF0B78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58D36E86"/>
    <w:multiLevelType w:val="hybridMultilevel"/>
    <w:tmpl w:val="0DBC409E"/>
    <w:lvl w:ilvl="0" w:tplc="A746D01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6C04E6"/>
    <w:multiLevelType w:val="hybridMultilevel"/>
    <w:tmpl w:val="1AF0B78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67EB7CC9"/>
    <w:multiLevelType w:val="hybridMultilevel"/>
    <w:tmpl w:val="38F80D6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7A0021E2"/>
    <w:multiLevelType w:val="hybridMultilevel"/>
    <w:tmpl w:val="0DA83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52CC8"/>
    <w:multiLevelType w:val="hybridMultilevel"/>
    <w:tmpl w:val="9952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0"/>
  </w:num>
  <w:num w:numId="4">
    <w:abstractNumId w:val="4"/>
  </w:num>
  <w:num w:numId="5">
    <w:abstractNumId w:val="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7"/>
  </w:num>
  <w:num w:numId="12">
    <w:abstractNumId w:val="1"/>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ren Hershcu">
    <w15:presenceInfo w15:providerId="AD" w15:userId="S-1-5-21-304654729-3147011263-1431158397-108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EA"/>
    <w:rsid w:val="00042D18"/>
    <w:rsid w:val="00050272"/>
    <w:rsid w:val="00057BA5"/>
    <w:rsid w:val="0014342F"/>
    <w:rsid w:val="00153ECB"/>
    <w:rsid w:val="001631EA"/>
    <w:rsid w:val="00181A3B"/>
    <w:rsid w:val="00184CDA"/>
    <w:rsid w:val="00186533"/>
    <w:rsid w:val="001877E6"/>
    <w:rsid w:val="001C1447"/>
    <w:rsid w:val="001C3BBE"/>
    <w:rsid w:val="001C78A7"/>
    <w:rsid w:val="001E2CC9"/>
    <w:rsid w:val="0022513A"/>
    <w:rsid w:val="00271846"/>
    <w:rsid w:val="00277D91"/>
    <w:rsid w:val="002B25F0"/>
    <w:rsid w:val="002E110C"/>
    <w:rsid w:val="00376C82"/>
    <w:rsid w:val="00380E8C"/>
    <w:rsid w:val="003D6764"/>
    <w:rsid w:val="003E3DD0"/>
    <w:rsid w:val="003E40C5"/>
    <w:rsid w:val="003E7212"/>
    <w:rsid w:val="003F1841"/>
    <w:rsid w:val="00424918"/>
    <w:rsid w:val="00434961"/>
    <w:rsid w:val="00452B6D"/>
    <w:rsid w:val="0049345E"/>
    <w:rsid w:val="004971AF"/>
    <w:rsid w:val="00543F23"/>
    <w:rsid w:val="00546E6B"/>
    <w:rsid w:val="00567A32"/>
    <w:rsid w:val="0057274F"/>
    <w:rsid w:val="0057780B"/>
    <w:rsid w:val="005819CE"/>
    <w:rsid w:val="00581A63"/>
    <w:rsid w:val="005A5B07"/>
    <w:rsid w:val="005C1FD3"/>
    <w:rsid w:val="005E24B2"/>
    <w:rsid w:val="005E37DB"/>
    <w:rsid w:val="005F177F"/>
    <w:rsid w:val="00605597"/>
    <w:rsid w:val="006930E0"/>
    <w:rsid w:val="006C32F7"/>
    <w:rsid w:val="00710B22"/>
    <w:rsid w:val="007165A0"/>
    <w:rsid w:val="0072569D"/>
    <w:rsid w:val="00744B22"/>
    <w:rsid w:val="007B1CBD"/>
    <w:rsid w:val="007D1F24"/>
    <w:rsid w:val="008638C6"/>
    <w:rsid w:val="00883E2F"/>
    <w:rsid w:val="00893733"/>
    <w:rsid w:val="008C2C2A"/>
    <w:rsid w:val="009001CB"/>
    <w:rsid w:val="00906D2B"/>
    <w:rsid w:val="009121D1"/>
    <w:rsid w:val="00914E74"/>
    <w:rsid w:val="009538F5"/>
    <w:rsid w:val="00981069"/>
    <w:rsid w:val="009C5C78"/>
    <w:rsid w:val="009E2040"/>
    <w:rsid w:val="009F7980"/>
    <w:rsid w:val="00A00B2B"/>
    <w:rsid w:val="00A27766"/>
    <w:rsid w:val="00A4406C"/>
    <w:rsid w:val="00A664BA"/>
    <w:rsid w:val="00A76D6D"/>
    <w:rsid w:val="00AD7134"/>
    <w:rsid w:val="00AE656C"/>
    <w:rsid w:val="00AF30F9"/>
    <w:rsid w:val="00B176D4"/>
    <w:rsid w:val="00B1784B"/>
    <w:rsid w:val="00B57F66"/>
    <w:rsid w:val="00B63236"/>
    <w:rsid w:val="00B74A50"/>
    <w:rsid w:val="00BE51E8"/>
    <w:rsid w:val="00BF5633"/>
    <w:rsid w:val="00C220C3"/>
    <w:rsid w:val="00C37D3C"/>
    <w:rsid w:val="00C81E19"/>
    <w:rsid w:val="00C90640"/>
    <w:rsid w:val="00CB4EBC"/>
    <w:rsid w:val="00CB7918"/>
    <w:rsid w:val="00D62B5B"/>
    <w:rsid w:val="00DD52E6"/>
    <w:rsid w:val="00DE32AC"/>
    <w:rsid w:val="00E02B95"/>
    <w:rsid w:val="00E16A0F"/>
    <w:rsid w:val="00EA5D8F"/>
    <w:rsid w:val="00ED4DB5"/>
    <w:rsid w:val="00EE3435"/>
    <w:rsid w:val="00F30E23"/>
    <w:rsid w:val="00F61154"/>
    <w:rsid w:val="00F73CE8"/>
    <w:rsid w:val="00F97B87"/>
    <w:rsid w:val="00FA0D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F84ACB"/>
  <w15:chartTrackingRefBased/>
  <w15:docId w15:val="{BB2C978D-68B3-4C3B-85D9-E716FAE7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791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E6B"/>
    <w:pPr>
      <w:ind w:left="720"/>
      <w:contextualSpacing/>
    </w:pPr>
  </w:style>
  <w:style w:type="character" w:customStyle="1" w:styleId="Heading1Char">
    <w:name w:val="Heading 1 Char"/>
    <w:basedOn w:val="DefaultParagraphFont"/>
    <w:link w:val="Heading1"/>
    <w:uiPriority w:val="9"/>
    <w:rsid w:val="00CB7918"/>
    <w:rPr>
      <w:rFonts w:ascii="Times New Roman" w:eastAsia="Times New Roman" w:hAnsi="Times New Roman" w:cs="Times New Roman"/>
      <w:b/>
      <w:bCs/>
      <w:kern w:val="36"/>
      <w:sz w:val="48"/>
      <w:szCs w:val="48"/>
      <w:lang w:bidi="he-IL"/>
    </w:rPr>
  </w:style>
  <w:style w:type="paragraph" w:styleId="Header">
    <w:name w:val="header"/>
    <w:basedOn w:val="Normal"/>
    <w:link w:val="HeaderChar"/>
    <w:uiPriority w:val="99"/>
    <w:unhideWhenUsed/>
    <w:rsid w:val="00CB79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B7918"/>
  </w:style>
  <w:style w:type="paragraph" w:styleId="Footer">
    <w:name w:val="footer"/>
    <w:basedOn w:val="Normal"/>
    <w:link w:val="FooterChar"/>
    <w:uiPriority w:val="99"/>
    <w:unhideWhenUsed/>
    <w:rsid w:val="00CB79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B7918"/>
  </w:style>
  <w:style w:type="paragraph" w:styleId="BalloonText">
    <w:name w:val="Balloon Text"/>
    <w:basedOn w:val="Normal"/>
    <w:link w:val="BalloonTextChar"/>
    <w:uiPriority w:val="99"/>
    <w:semiHidden/>
    <w:unhideWhenUsed/>
    <w:rsid w:val="00E02B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B95"/>
    <w:rPr>
      <w:rFonts w:ascii="Segoe UI" w:hAnsi="Segoe UI" w:cs="Segoe UI"/>
      <w:sz w:val="18"/>
      <w:szCs w:val="18"/>
    </w:rPr>
  </w:style>
  <w:style w:type="character" w:styleId="Hyperlink">
    <w:name w:val="Hyperlink"/>
    <w:basedOn w:val="DefaultParagraphFont"/>
    <w:uiPriority w:val="99"/>
    <w:semiHidden/>
    <w:unhideWhenUsed/>
    <w:rsid w:val="00605597"/>
    <w:rPr>
      <w:color w:val="0000FF"/>
      <w:u w:val="single"/>
    </w:rPr>
  </w:style>
  <w:style w:type="character" w:customStyle="1" w:styleId="labelspanedit">
    <w:name w:val="labelspanedit"/>
    <w:basedOn w:val="DefaultParagraphFont"/>
    <w:rsid w:val="00605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82065">
      <w:bodyDiv w:val="1"/>
      <w:marLeft w:val="0"/>
      <w:marRight w:val="0"/>
      <w:marTop w:val="0"/>
      <w:marBottom w:val="0"/>
      <w:divBdr>
        <w:top w:val="none" w:sz="0" w:space="0" w:color="auto"/>
        <w:left w:val="none" w:sz="0" w:space="0" w:color="auto"/>
        <w:bottom w:val="none" w:sz="0" w:space="0" w:color="auto"/>
        <w:right w:val="none" w:sz="0" w:space="0" w:color="auto"/>
      </w:divBdr>
    </w:div>
    <w:div w:id="196937978">
      <w:bodyDiv w:val="1"/>
      <w:marLeft w:val="0"/>
      <w:marRight w:val="0"/>
      <w:marTop w:val="0"/>
      <w:marBottom w:val="0"/>
      <w:divBdr>
        <w:top w:val="none" w:sz="0" w:space="0" w:color="auto"/>
        <w:left w:val="none" w:sz="0" w:space="0" w:color="auto"/>
        <w:bottom w:val="none" w:sz="0" w:space="0" w:color="auto"/>
        <w:right w:val="none" w:sz="0" w:space="0" w:color="auto"/>
      </w:divBdr>
    </w:div>
    <w:div w:id="271280759">
      <w:bodyDiv w:val="1"/>
      <w:marLeft w:val="0"/>
      <w:marRight w:val="0"/>
      <w:marTop w:val="0"/>
      <w:marBottom w:val="0"/>
      <w:divBdr>
        <w:top w:val="none" w:sz="0" w:space="0" w:color="auto"/>
        <w:left w:val="none" w:sz="0" w:space="0" w:color="auto"/>
        <w:bottom w:val="none" w:sz="0" w:space="0" w:color="auto"/>
        <w:right w:val="none" w:sz="0" w:space="0" w:color="auto"/>
      </w:divBdr>
      <w:divsChild>
        <w:div w:id="515312095">
          <w:marLeft w:val="0"/>
          <w:marRight w:val="0"/>
          <w:marTop w:val="0"/>
          <w:marBottom w:val="0"/>
          <w:divBdr>
            <w:top w:val="none" w:sz="0" w:space="0" w:color="auto"/>
            <w:left w:val="none" w:sz="0" w:space="0" w:color="auto"/>
            <w:bottom w:val="none" w:sz="0" w:space="0" w:color="auto"/>
            <w:right w:val="none" w:sz="0" w:space="0" w:color="auto"/>
          </w:divBdr>
        </w:div>
        <w:div w:id="1035889838">
          <w:marLeft w:val="0"/>
          <w:marRight w:val="0"/>
          <w:marTop w:val="0"/>
          <w:marBottom w:val="0"/>
          <w:divBdr>
            <w:top w:val="none" w:sz="0" w:space="0" w:color="auto"/>
            <w:left w:val="none" w:sz="0" w:space="0" w:color="auto"/>
            <w:bottom w:val="none" w:sz="0" w:space="0" w:color="auto"/>
            <w:right w:val="none" w:sz="0" w:space="0" w:color="auto"/>
          </w:divBdr>
        </w:div>
        <w:div w:id="2017683870">
          <w:marLeft w:val="0"/>
          <w:marRight w:val="0"/>
          <w:marTop w:val="0"/>
          <w:marBottom w:val="0"/>
          <w:divBdr>
            <w:top w:val="none" w:sz="0" w:space="0" w:color="auto"/>
            <w:left w:val="none" w:sz="0" w:space="0" w:color="auto"/>
            <w:bottom w:val="none" w:sz="0" w:space="0" w:color="auto"/>
            <w:right w:val="none" w:sz="0" w:space="0" w:color="auto"/>
          </w:divBdr>
        </w:div>
      </w:divsChild>
    </w:div>
    <w:div w:id="348459063">
      <w:bodyDiv w:val="1"/>
      <w:marLeft w:val="0"/>
      <w:marRight w:val="0"/>
      <w:marTop w:val="0"/>
      <w:marBottom w:val="0"/>
      <w:divBdr>
        <w:top w:val="none" w:sz="0" w:space="0" w:color="auto"/>
        <w:left w:val="none" w:sz="0" w:space="0" w:color="auto"/>
        <w:bottom w:val="none" w:sz="0" w:space="0" w:color="auto"/>
        <w:right w:val="none" w:sz="0" w:space="0" w:color="auto"/>
      </w:divBdr>
      <w:divsChild>
        <w:div w:id="1113859873">
          <w:marLeft w:val="0"/>
          <w:marRight w:val="0"/>
          <w:marTop w:val="0"/>
          <w:marBottom w:val="0"/>
          <w:divBdr>
            <w:top w:val="none" w:sz="0" w:space="0" w:color="auto"/>
            <w:left w:val="none" w:sz="0" w:space="0" w:color="auto"/>
            <w:bottom w:val="none" w:sz="0" w:space="0" w:color="auto"/>
            <w:right w:val="none" w:sz="0" w:space="0" w:color="auto"/>
          </w:divBdr>
        </w:div>
        <w:div w:id="940525611">
          <w:marLeft w:val="0"/>
          <w:marRight w:val="0"/>
          <w:marTop w:val="0"/>
          <w:marBottom w:val="0"/>
          <w:divBdr>
            <w:top w:val="none" w:sz="0" w:space="0" w:color="auto"/>
            <w:left w:val="none" w:sz="0" w:space="0" w:color="auto"/>
            <w:bottom w:val="none" w:sz="0" w:space="0" w:color="auto"/>
            <w:right w:val="none" w:sz="0" w:space="0" w:color="auto"/>
          </w:divBdr>
        </w:div>
      </w:divsChild>
    </w:div>
    <w:div w:id="470904824">
      <w:bodyDiv w:val="1"/>
      <w:marLeft w:val="0"/>
      <w:marRight w:val="0"/>
      <w:marTop w:val="0"/>
      <w:marBottom w:val="0"/>
      <w:divBdr>
        <w:top w:val="none" w:sz="0" w:space="0" w:color="auto"/>
        <w:left w:val="none" w:sz="0" w:space="0" w:color="auto"/>
        <w:bottom w:val="none" w:sz="0" w:space="0" w:color="auto"/>
        <w:right w:val="none" w:sz="0" w:space="0" w:color="auto"/>
      </w:divBdr>
      <w:divsChild>
        <w:div w:id="293028474">
          <w:marLeft w:val="0"/>
          <w:marRight w:val="0"/>
          <w:marTop w:val="0"/>
          <w:marBottom w:val="0"/>
          <w:divBdr>
            <w:top w:val="none" w:sz="0" w:space="0" w:color="auto"/>
            <w:left w:val="none" w:sz="0" w:space="0" w:color="auto"/>
            <w:bottom w:val="none" w:sz="0" w:space="0" w:color="auto"/>
            <w:right w:val="none" w:sz="0" w:space="0" w:color="auto"/>
          </w:divBdr>
        </w:div>
        <w:div w:id="1794402836">
          <w:marLeft w:val="0"/>
          <w:marRight w:val="0"/>
          <w:marTop w:val="0"/>
          <w:marBottom w:val="0"/>
          <w:divBdr>
            <w:top w:val="none" w:sz="0" w:space="0" w:color="auto"/>
            <w:left w:val="none" w:sz="0" w:space="0" w:color="auto"/>
            <w:bottom w:val="none" w:sz="0" w:space="0" w:color="auto"/>
            <w:right w:val="none" w:sz="0" w:space="0" w:color="auto"/>
          </w:divBdr>
        </w:div>
        <w:div w:id="948204023">
          <w:marLeft w:val="0"/>
          <w:marRight w:val="0"/>
          <w:marTop w:val="0"/>
          <w:marBottom w:val="0"/>
          <w:divBdr>
            <w:top w:val="none" w:sz="0" w:space="0" w:color="auto"/>
            <w:left w:val="none" w:sz="0" w:space="0" w:color="auto"/>
            <w:bottom w:val="none" w:sz="0" w:space="0" w:color="auto"/>
            <w:right w:val="none" w:sz="0" w:space="0" w:color="auto"/>
          </w:divBdr>
        </w:div>
      </w:divsChild>
    </w:div>
    <w:div w:id="641663323">
      <w:bodyDiv w:val="1"/>
      <w:marLeft w:val="0"/>
      <w:marRight w:val="0"/>
      <w:marTop w:val="0"/>
      <w:marBottom w:val="0"/>
      <w:divBdr>
        <w:top w:val="none" w:sz="0" w:space="0" w:color="auto"/>
        <w:left w:val="none" w:sz="0" w:space="0" w:color="auto"/>
        <w:bottom w:val="none" w:sz="0" w:space="0" w:color="auto"/>
        <w:right w:val="none" w:sz="0" w:space="0" w:color="auto"/>
      </w:divBdr>
    </w:div>
    <w:div w:id="707723421">
      <w:bodyDiv w:val="1"/>
      <w:marLeft w:val="0"/>
      <w:marRight w:val="0"/>
      <w:marTop w:val="0"/>
      <w:marBottom w:val="0"/>
      <w:divBdr>
        <w:top w:val="none" w:sz="0" w:space="0" w:color="auto"/>
        <w:left w:val="none" w:sz="0" w:space="0" w:color="auto"/>
        <w:bottom w:val="none" w:sz="0" w:space="0" w:color="auto"/>
        <w:right w:val="none" w:sz="0" w:space="0" w:color="auto"/>
      </w:divBdr>
      <w:divsChild>
        <w:div w:id="180632736">
          <w:marLeft w:val="0"/>
          <w:marRight w:val="0"/>
          <w:marTop w:val="0"/>
          <w:marBottom w:val="0"/>
          <w:divBdr>
            <w:top w:val="none" w:sz="0" w:space="0" w:color="auto"/>
            <w:left w:val="none" w:sz="0" w:space="0" w:color="auto"/>
            <w:bottom w:val="none" w:sz="0" w:space="0" w:color="auto"/>
            <w:right w:val="none" w:sz="0" w:space="0" w:color="auto"/>
          </w:divBdr>
        </w:div>
        <w:div w:id="1438409720">
          <w:marLeft w:val="0"/>
          <w:marRight w:val="0"/>
          <w:marTop w:val="0"/>
          <w:marBottom w:val="0"/>
          <w:divBdr>
            <w:top w:val="none" w:sz="0" w:space="0" w:color="auto"/>
            <w:left w:val="none" w:sz="0" w:space="0" w:color="auto"/>
            <w:bottom w:val="none" w:sz="0" w:space="0" w:color="auto"/>
            <w:right w:val="none" w:sz="0" w:space="0" w:color="auto"/>
          </w:divBdr>
        </w:div>
        <w:div w:id="1488934718">
          <w:marLeft w:val="0"/>
          <w:marRight w:val="0"/>
          <w:marTop w:val="0"/>
          <w:marBottom w:val="0"/>
          <w:divBdr>
            <w:top w:val="none" w:sz="0" w:space="0" w:color="auto"/>
            <w:left w:val="none" w:sz="0" w:space="0" w:color="auto"/>
            <w:bottom w:val="none" w:sz="0" w:space="0" w:color="auto"/>
            <w:right w:val="none" w:sz="0" w:space="0" w:color="auto"/>
          </w:divBdr>
        </w:div>
      </w:divsChild>
    </w:div>
    <w:div w:id="850875091">
      <w:bodyDiv w:val="1"/>
      <w:marLeft w:val="0"/>
      <w:marRight w:val="0"/>
      <w:marTop w:val="0"/>
      <w:marBottom w:val="0"/>
      <w:divBdr>
        <w:top w:val="none" w:sz="0" w:space="0" w:color="auto"/>
        <w:left w:val="none" w:sz="0" w:space="0" w:color="auto"/>
        <w:bottom w:val="none" w:sz="0" w:space="0" w:color="auto"/>
        <w:right w:val="none" w:sz="0" w:space="0" w:color="auto"/>
      </w:divBdr>
    </w:div>
    <w:div w:id="1010793578">
      <w:bodyDiv w:val="1"/>
      <w:marLeft w:val="0"/>
      <w:marRight w:val="0"/>
      <w:marTop w:val="0"/>
      <w:marBottom w:val="0"/>
      <w:divBdr>
        <w:top w:val="none" w:sz="0" w:space="0" w:color="auto"/>
        <w:left w:val="none" w:sz="0" w:space="0" w:color="auto"/>
        <w:bottom w:val="none" w:sz="0" w:space="0" w:color="auto"/>
        <w:right w:val="none" w:sz="0" w:space="0" w:color="auto"/>
      </w:divBdr>
    </w:div>
    <w:div w:id="1189174735">
      <w:bodyDiv w:val="1"/>
      <w:marLeft w:val="0"/>
      <w:marRight w:val="0"/>
      <w:marTop w:val="0"/>
      <w:marBottom w:val="0"/>
      <w:divBdr>
        <w:top w:val="none" w:sz="0" w:space="0" w:color="auto"/>
        <w:left w:val="none" w:sz="0" w:space="0" w:color="auto"/>
        <w:bottom w:val="none" w:sz="0" w:space="0" w:color="auto"/>
        <w:right w:val="none" w:sz="0" w:space="0" w:color="auto"/>
      </w:divBdr>
    </w:div>
    <w:div w:id="1552880460">
      <w:bodyDiv w:val="1"/>
      <w:marLeft w:val="0"/>
      <w:marRight w:val="0"/>
      <w:marTop w:val="0"/>
      <w:marBottom w:val="0"/>
      <w:divBdr>
        <w:top w:val="none" w:sz="0" w:space="0" w:color="auto"/>
        <w:left w:val="none" w:sz="0" w:space="0" w:color="auto"/>
        <w:bottom w:val="none" w:sz="0" w:space="0" w:color="auto"/>
        <w:right w:val="none" w:sz="0" w:space="0" w:color="auto"/>
      </w:divBdr>
      <w:divsChild>
        <w:div w:id="60450735">
          <w:marLeft w:val="0"/>
          <w:marRight w:val="0"/>
          <w:marTop w:val="0"/>
          <w:marBottom w:val="0"/>
          <w:divBdr>
            <w:top w:val="none" w:sz="0" w:space="0" w:color="auto"/>
            <w:left w:val="none" w:sz="0" w:space="0" w:color="auto"/>
            <w:bottom w:val="none" w:sz="0" w:space="0" w:color="auto"/>
            <w:right w:val="none" w:sz="0" w:space="0" w:color="auto"/>
          </w:divBdr>
        </w:div>
        <w:div w:id="1400131290">
          <w:marLeft w:val="0"/>
          <w:marRight w:val="0"/>
          <w:marTop w:val="0"/>
          <w:marBottom w:val="0"/>
          <w:divBdr>
            <w:top w:val="none" w:sz="0" w:space="0" w:color="auto"/>
            <w:left w:val="none" w:sz="0" w:space="0" w:color="auto"/>
            <w:bottom w:val="none" w:sz="0" w:space="0" w:color="auto"/>
            <w:right w:val="none" w:sz="0" w:space="0" w:color="auto"/>
          </w:divBdr>
        </w:div>
        <w:div w:id="500437550">
          <w:marLeft w:val="0"/>
          <w:marRight w:val="0"/>
          <w:marTop w:val="0"/>
          <w:marBottom w:val="0"/>
          <w:divBdr>
            <w:top w:val="none" w:sz="0" w:space="0" w:color="auto"/>
            <w:left w:val="none" w:sz="0" w:space="0" w:color="auto"/>
            <w:bottom w:val="none" w:sz="0" w:space="0" w:color="auto"/>
            <w:right w:val="none" w:sz="0" w:space="0" w:color="auto"/>
          </w:divBdr>
        </w:div>
      </w:divsChild>
    </w:div>
    <w:div w:id="1658998136">
      <w:bodyDiv w:val="1"/>
      <w:marLeft w:val="0"/>
      <w:marRight w:val="0"/>
      <w:marTop w:val="0"/>
      <w:marBottom w:val="0"/>
      <w:divBdr>
        <w:top w:val="none" w:sz="0" w:space="0" w:color="auto"/>
        <w:left w:val="none" w:sz="0" w:space="0" w:color="auto"/>
        <w:bottom w:val="none" w:sz="0" w:space="0" w:color="auto"/>
        <w:right w:val="none" w:sz="0" w:space="0" w:color="auto"/>
      </w:divBdr>
    </w:div>
    <w:div w:id="1756440173">
      <w:bodyDiv w:val="1"/>
      <w:marLeft w:val="0"/>
      <w:marRight w:val="0"/>
      <w:marTop w:val="0"/>
      <w:marBottom w:val="0"/>
      <w:divBdr>
        <w:top w:val="none" w:sz="0" w:space="0" w:color="auto"/>
        <w:left w:val="none" w:sz="0" w:space="0" w:color="auto"/>
        <w:bottom w:val="none" w:sz="0" w:space="0" w:color="auto"/>
        <w:right w:val="none" w:sz="0" w:space="0" w:color="auto"/>
      </w:divBdr>
    </w:div>
    <w:div w:id="1821539049">
      <w:bodyDiv w:val="1"/>
      <w:marLeft w:val="0"/>
      <w:marRight w:val="0"/>
      <w:marTop w:val="0"/>
      <w:marBottom w:val="0"/>
      <w:divBdr>
        <w:top w:val="none" w:sz="0" w:space="0" w:color="auto"/>
        <w:left w:val="none" w:sz="0" w:space="0" w:color="auto"/>
        <w:bottom w:val="none" w:sz="0" w:space="0" w:color="auto"/>
        <w:right w:val="none" w:sz="0" w:space="0" w:color="auto"/>
      </w:divBdr>
      <w:divsChild>
        <w:div w:id="321079928">
          <w:marLeft w:val="0"/>
          <w:marRight w:val="0"/>
          <w:marTop w:val="0"/>
          <w:marBottom w:val="0"/>
          <w:divBdr>
            <w:top w:val="none" w:sz="0" w:space="0" w:color="auto"/>
            <w:left w:val="none" w:sz="0" w:space="0" w:color="auto"/>
            <w:bottom w:val="none" w:sz="0" w:space="0" w:color="auto"/>
            <w:right w:val="none" w:sz="0" w:space="0" w:color="auto"/>
          </w:divBdr>
        </w:div>
        <w:div w:id="1910143839">
          <w:marLeft w:val="0"/>
          <w:marRight w:val="0"/>
          <w:marTop w:val="0"/>
          <w:marBottom w:val="0"/>
          <w:divBdr>
            <w:top w:val="none" w:sz="0" w:space="0" w:color="auto"/>
            <w:left w:val="none" w:sz="0" w:space="0" w:color="auto"/>
            <w:bottom w:val="none" w:sz="0" w:space="0" w:color="auto"/>
            <w:right w:val="none" w:sz="0" w:space="0" w:color="auto"/>
          </w:divBdr>
        </w:div>
        <w:div w:id="392239482">
          <w:marLeft w:val="0"/>
          <w:marRight w:val="0"/>
          <w:marTop w:val="0"/>
          <w:marBottom w:val="0"/>
          <w:divBdr>
            <w:top w:val="none" w:sz="0" w:space="0" w:color="auto"/>
            <w:left w:val="none" w:sz="0" w:space="0" w:color="auto"/>
            <w:bottom w:val="none" w:sz="0" w:space="0" w:color="auto"/>
            <w:right w:val="none" w:sz="0" w:space="0" w:color="auto"/>
          </w:divBdr>
        </w:div>
      </w:divsChild>
    </w:div>
    <w:div w:id="1860194795">
      <w:bodyDiv w:val="1"/>
      <w:marLeft w:val="0"/>
      <w:marRight w:val="0"/>
      <w:marTop w:val="0"/>
      <w:marBottom w:val="0"/>
      <w:divBdr>
        <w:top w:val="none" w:sz="0" w:space="0" w:color="auto"/>
        <w:left w:val="none" w:sz="0" w:space="0" w:color="auto"/>
        <w:bottom w:val="none" w:sz="0" w:space="0" w:color="auto"/>
        <w:right w:val="none" w:sz="0" w:space="0" w:color="auto"/>
      </w:divBdr>
      <w:divsChild>
        <w:div w:id="975404951">
          <w:marLeft w:val="0"/>
          <w:marRight w:val="0"/>
          <w:marTop w:val="0"/>
          <w:marBottom w:val="0"/>
          <w:divBdr>
            <w:top w:val="none" w:sz="0" w:space="0" w:color="auto"/>
            <w:left w:val="none" w:sz="0" w:space="0" w:color="auto"/>
            <w:bottom w:val="none" w:sz="0" w:space="0" w:color="auto"/>
            <w:right w:val="none" w:sz="0" w:space="0" w:color="auto"/>
          </w:divBdr>
        </w:div>
        <w:div w:id="1936934057">
          <w:marLeft w:val="0"/>
          <w:marRight w:val="0"/>
          <w:marTop w:val="0"/>
          <w:marBottom w:val="0"/>
          <w:divBdr>
            <w:top w:val="none" w:sz="0" w:space="0" w:color="auto"/>
            <w:left w:val="none" w:sz="0" w:space="0" w:color="auto"/>
            <w:bottom w:val="none" w:sz="0" w:space="0" w:color="auto"/>
            <w:right w:val="none" w:sz="0" w:space="0" w:color="auto"/>
          </w:divBdr>
        </w:div>
      </w:divsChild>
    </w:div>
    <w:div w:id="201047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22help%22)"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javascript:void(%22help%2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void(%22help%2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97C8-9400-4EB0-8AED-2D554B832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1673</Words>
  <Characters>9542</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CyberArk Software, Inc.</Company>
  <LinksUpToDate>false</LinksUpToDate>
  <CharactersWithSpaces>11193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Hershcu</dc:creator>
  <cp:keywords/>
  <dc:description/>
  <cp:lastModifiedBy>Keren Hershcu</cp:lastModifiedBy>
  <cp:revision>2</cp:revision>
  <dcterms:created xsi:type="dcterms:W3CDTF">2020-07-02T13:29:00Z</dcterms:created>
  <dcterms:modified xsi:type="dcterms:W3CDTF">2020-07-02T13:29:00Z</dcterms:modified>
</cp:coreProperties>
</file>